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4" w:lineRule="auto"/>
      </w:pPr>
    </w:p>
    <w:p>
      <w:pPr>
        <w:pStyle w:val="3"/>
        <w:spacing w:line="264" w:lineRule="auto"/>
      </w:pPr>
    </w:p>
    <w:p>
      <w:pPr>
        <w:spacing w:before="230" w:line="222" w:lineRule="auto"/>
        <w:ind w:left="885"/>
        <w:outlineLvl w:val="0"/>
        <w:rPr>
          <w:rFonts w:ascii="宋体" w:hAnsi="宋体" w:eastAsia="宋体" w:cs="宋体"/>
          <w:sz w:val="71"/>
          <w:szCs w:val="71"/>
        </w:rPr>
      </w:pPr>
      <w:r>
        <w:rPr>
          <w:rFonts w:ascii="Calibri" w:hAnsi="Calibri" w:eastAsia="Calibri" w:cs="Calibri"/>
          <w:b/>
          <w:bCs/>
          <w:spacing w:val="-2"/>
          <w:sz w:val="71"/>
          <w:szCs w:val="71"/>
        </w:rPr>
        <w:t>2D</w:t>
      </w:r>
      <w:r>
        <w:rPr>
          <w:rFonts w:ascii="Calibri" w:hAnsi="Calibri" w:eastAsia="Calibri" w:cs="Calibri"/>
          <w:b/>
          <w:bCs/>
          <w:spacing w:val="63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71"/>
          <w:szCs w:val="71"/>
        </w:rPr>
        <w:t>桌球算法</w:t>
      </w:r>
      <w:r>
        <w:rPr>
          <w:rFonts w:ascii="Calibri" w:hAnsi="Calibri" w:eastAsia="Calibri" w:cs="Calibri"/>
          <w:b/>
          <w:bCs/>
          <w:spacing w:val="-2"/>
          <w:sz w:val="71"/>
          <w:szCs w:val="71"/>
        </w:rPr>
        <w:t>-</w:t>
      </w:r>
      <w:r>
        <w:rPr>
          <w:rFonts w:ascii="宋体" w:hAnsi="宋体" w:eastAsia="宋体" w:cs="宋体"/>
          <w:b/>
          <w:bCs/>
          <w:spacing w:val="-2"/>
          <w:sz w:val="71"/>
          <w:szCs w:val="71"/>
        </w:rPr>
        <w:t>技术合同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spacing w:before="97" w:line="221" w:lineRule="auto"/>
        <w:ind w:left="64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20"/>
          <w:sz w:val="30"/>
          <w:szCs w:val="30"/>
        </w:rPr>
        <w:t>甲方：</w:t>
      </w:r>
      <w:r>
        <w:rPr>
          <w:rFonts w:ascii="宋体" w:hAnsi="宋体" w:eastAsia="宋体" w:cs="宋体"/>
          <w:b/>
          <w:bCs/>
          <w:spacing w:val="-3"/>
          <w:sz w:val="30"/>
          <w:szCs w:val="30"/>
        </w:rPr>
        <w:t>深圳市安娱互动科技有限公司</w:t>
      </w:r>
    </w:p>
    <w:p>
      <w:pPr>
        <w:pStyle w:val="3"/>
        <w:spacing w:line="263" w:lineRule="auto"/>
      </w:pPr>
    </w:p>
    <w:p>
      <w:pPr>
        <w:pStyle w:val="3"/>
        <w:spacing w:line="263" w:lineRule="auto"/>
      </w:pPr>
    </w:p>
    <w:p>
      <w:pPr>
        <w:pStyle w:val="3"/>
        <w:spacing w:line="264" w:lineRule="auto"/>
      </w:pPr>
    </w:p>
    <w:p>
      <w:pPr>
        <w:spacing w:before="97" w:line="221" w:lineRule="auto"/>
        <w:ind w:left="55"/>
        <w:rPr>
          <w:ins w:id="0" w:author="Grace" w:date="2024-11-28T10:41:59Z"/>
          <w:rFonts w:ascii="宋体" w:hAnsi="宋体" w:eastAsia="宋体" w:cs="宋体"/>
          <w:b/>
          <w:bCs/>
          <w:spacing w:val="-11"/>
          <w:sz w:val="30"/>
          <w:szCs w:val="30"/>
        </w:rPr>
      </w:pPr>
      <w:r>
        <w:rPr>
          <w:rFonts w:ascii="宋体" w:hAnsi="宋体" w:eastAsia="宋体" w:cs="宋体"/>
          <w:b/>
          <w:bCs/>
          <w:spacing w:val="-17"/>
          <w:sz w:val="30"/>
          <w:szCs w:val="30"/>
        </w:rPr>
        <w:t>乙方：</w:t>
      </w:r>
      <w:r>
        <w:rPr>
          <w:rFonts w:ascii="宋体" w:hAnsi="宋体" w:eastAsia="宋体" w:cs="宋体"/>
          <w:b/>
          <w:bCs/>
          <w:spacing w:val="-11"/>
          <w:sz w:val="30"/>
          <w:szCs w:val="30"/>
        </w:rPr>
        <w:t>李拓</w:t>
      </w: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5" w:lineRule="auto"/>
      </w:pPr>
    </w:p>
    <w:p>
      <w:pPr>
        <w:pStyle w:val="3"/>
        <w:spacing w:line="246" w:lineRule="auto"/>
      </w:pPr>
    </w:p>
    <w:p>
      <w:pPr>
        <w:pStyle w:val="3"/>
        <w:spacing w:line="246" w:lineRule="auto"/>
      </w:pPr>
    </w:p>
    <w:p>
      <w:pPr>
        <w:pStyle w:val="3"/>
        <w:spacing w:line="246" w:lineRule="auto"/>
      </w:pPr>
    </w:p>
    <w:p>
      <w:pPr>
        <w:pStyle w:val="3"/>
        <w:spacing w:line="246" w:lineRule="auto"/>
      </w:pPr>
    </w:p>
    <w:p>
      <w:pPr>
        <w:spacing w:before="102" w:line="225" w:lineRule="auto"/>
        <w:ind w:left="98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签订日期：</w:t>
      </w:r>
      <w:r>
        <w:rPr>
          <w:rFonts w:ascii="宋体" w:hAnsi="宋体" w:eastAsia="宋体" w:cs="宋体"/>
          <w:spacing w:val="2"/>
          <w:sz w:val="31"/>
          <w:szCs w:val="31"/>
          <w:u w:val="single" w:color="auto"/>
        </w:rPr>
        <w:t xml:space="preserve">        </w:t>
      </w:r>
      <w:r>
        <w:rPr>
          <w:rFonts w:ascii="宋体" w:hAnsi="宋体" w:eastAsia="宋体" w:cs="宋体"/>
          <w:spacing w:val="-139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年</w:t>
      </w:r>
      <w:r>
        <w:rPr>
          <w:rFonts w:ascii="宋体" w:hAnsi="宋体" w:eastAsia="宋体" w:cs="宋体"/>
          <w:spacing w:val="-153"/>
          <w:sz w:val="31"/>
          <w:szCs w:val="31"/>
        </w:rPr>
        <w:t xml:space="preserve"> </w:t>
      </w:r>
      <w:r>
        <w:rPr>
          <w:rFonts w:ascii="宋体" w:hAnsi="宋体" w:eastAsia="宋体" w:cs="宋体"/>
          <w:spacing w:val="4"/>
          <w:sz w:val="31"/>
          <w:szCs w:val="31"/>
          <w:u w:val="single" w:color="auto"/>
        </w:rPr>
        <w:t xml:space="preserve">      </w:t>
      </w:r>
      <w:r>
        <w:rPr>
          <w:rFonts w:ascii="宋体" w:hAnsi="宋体" w:eastAsia="宋体" w:cs="宋体"/>
          <w:spacing w:val="-133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月</w:t>
      </w:r>
      <w:r>
        <w:rPr>
          <w:rFonts w:ascii="宋体" w:hAnsi="宋体" w:eastAsia="宋体" w:cs="宋体"/>
          <w:spacing w:val="-151"/>
          <w:sz w:val="31"/>
          <w:szCs w:val="31"/>
        </w:rPr>
        <w:t xml:space="preserve"> </w:t>
      </w:r>
      <w:r>
        <w:rPr>
          <w:rFonts w:ascii="宋体" w:hAnsi="宋体" w:eastAsia="宋体" w:cs="宋体"/>
          <w:spacing w:val="4"/>
          <w:sz w:val="31"/>
          <w:szCs w:val="31"/>
          <w:u w:val="single" w:color="auto"/>
        </w:rPr>
        <w:t xml:space="preserve">      </w:t>
      </w:r>
      <w:r>
        <w:rPr>
          <w:rFonts w:ascii="宋体" w:hAnsi="宋体" w:eastAsia="宋体" w:cs="宋体"/>
          <w:spacing w:val="-86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日</w:t>
      </w:r>
    </w:p>
    <w:p>
      <w:pPr>
        <w:spacing w:line="225" w:lineRule="auto"/>
        <w:rPr>
          <w:rFonts w:ascii="宋体" w:hAnsi="宋体" w:eastAsia="宋体" w:cs="宋体"/>
          <w:sz w:val="31"/>
          <w:szCs w:val="31"/>
        </w:rPr>
        <w:sectPr>
          <w:headerReference r:id="rId7" w:type="default"/>
          <w:pgSz w:w="11906" w:h="16839"/>
          <w:pgMar w:top="1003" w:right="1785" w:bottom="0" w:left="1785" w:header="726" w:footer="0" w:gutter="0"/>
          <w:cols w:space="720" w:num="1"/>
        </w:sectPr>
      </w:pPr>
    </w:p>
    <w:p>
      <w:pPr>
        <w:pStyle w:val="3"/>
        <w:spacing w:line="243" w:lineRule="auto"/>
      </w:pPr>
    </w:p>
    <w:p>
      <w:pPr>
        <w:pStyle w:val="3"/>
        <w:spacing w:line="243" w:lineRule="auto"/>
      </w:pPr>
    </w:p>
    <w:p>
      <w:pPr>
        <w:spacing w:before="101" w:line="224" w:lineRule="auto"/>
        <w:ind w:left="3007"/>
        <w:outlineLvl w:val="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-2"/>
          <w:sz w:val="31"/>
          <w:szCs w:val="31"/>
        </w:rPr>
        <w:t>甲方基本情况</w:t>
      </w:r>
    </w:p>
    <w:p>
      <w:pPr>
        <w:pStyle w:val="3"/>
        <w:spacing w:line="388" w:lineRule="auto"/>
      </w:pPr>
    </w:p>
    <w:p>
      <w:pPr>
        <w:spacing w:before="78" w:line="219" w:lineRule="auto"/>
        <w:ind w:left="0"/>
        <w:rPr>
          <w:rFonts w:ascii="宋体" w:hAnsi="宋体" w:eastAsia="宋体" w:cs="宋体"/>
          <w:sz w:val="24"/>
          <w:szCs w:val="24"/>
        </w:rPr>
        <w:pPrChange w:id="1" w:author="Grace" w:date="2024-11-28T10:42:16Z">
          <w:pPr>
            <w:spacing w:before="78" w:line="219" w:lineRule="auto"/>
            <w:ind w:left="26"/>
          </w:pPr>
        </w:pPrChange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名称：</w:t>
      </w:r>
      <w:r>
        <w:rPr>
          <w:rFonts w:ascii="宋体" w:hAnsi="宋体" w:eastAsia="宋体" w:cs="宋体"/>
          <w:spacing w:val="-2"/>
          <w:sz w:val="24"/>
          <w:szCs w:val="24"/>
        </w:rPr>
        <w:t>深圳市安娱互动科技有限公司</w:t>
      </w:r>
    </w:p>
    <w:p>
      <w:pPr>
        <w:spacing w:before="183" w:line="347" w:lineRule="auto"/>
        <w:ind w:left="23" w:right="170"/>
        <w:rPr>
          <w:rFonts w:ascii="Calibri" w:hAnsi="Calibri" w:eastAsia="Calibri" w:cs="Calibri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地址：</w:t>
      </w:r>
      <w:r>
        <w:rPr>
          <w:rFonts w:ascii="宋体" w:hAnsi="宋体" w:eastAsia="宋体" w:cs="宋体"/>
          <w:spacing w:val="-2"/>
          <w:sz w:val="24"/>
          <w:szCs w:val="24"/>
        </w:rPr>
        <w:t>深圳市福田区福田街道口岸社区福田南路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9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号金领假日公寓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栋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A1405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信用代码：</w:t>
      </w:r>
      <w:r>
        <w:rPr>
          <w:rFonts w:ascii="Calibri" w:hAnsi="Calibri" w:eastAsia="Calibri" w:cs="Calibri"/>
          <w:spacing w:val="-1"/>
          <w:sz w:val="24"/>
          <w:szCs w:val="24"/>
        </w:rPr>
        <w:t>91440300MADM4QNW1H</w:t>
      </w:r>
    </w:p>
    <w:p>
      <w:pPr>
        <w:spacing w:before="34" w:line="219" w:lineRule="auto"/>
        <w:ind w:left="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法定代表人</w:t>
      </w:r>
      <w:ins w:id="2" w:author="Grace" w:date="2024-11-28T10:42:39Z">
        <w:r>
          <w:rPr>
            <w:rFonts w:hint="default" w:ascii="宋体" w:hAnsi="宋体" w:eastAsia="宋体" w:cs="宋体"/>
            <w:b/>
            <w:bCs/>
            <w:spacing w:val="-2"/>
            <w:sz w:val="24"/>
            <w:szCs w:val="24"/>
            <w:lang w:val="en-US"/>
          </w:rPr>
          <w:t>/</w:t>
        </w:r>
      </w:ins>
      <w:ins w:id="3" w:author="Grace" w:date="2024-11-28T10:42:41Z">
        <w:r>
          <w:rPr>
            <w:rFonts w:hint="eastAsia" w:ascii="宋体" w:hAnsi="宋体" w:eastAsia="宋体" w:cs="宋体"/>
            <w:b/>
            <w:bCs/>
            <w:spacing w:val="-2"/>
            <w:sz w:val="24"/>
            <w:szCs w:val="24"/>
            <w:lang w:val="en-US" w:eastAsia="zh-CN"/>
          </w:rPr>
          <w:t>授权</w:t>
        </w:r>
      </w:ins>
      <w:ins w:id="4" w:author="Grace" w:date="2024-11-28T10:42:43Z">
        <w:r>
          <w:rPr>
            <w:rFonts w:hint="eastAsia" w:ascii="宋体" w:hAnsi="宋体" w:eastAsia="宋体" w:cs="宋体"/>
            <w:b/>
            <w:bCs/>
            <w:spacing w:val="-2"/>
            <w:sz w:val="24"/>
            <w:szCs w:val="24"/>
            <w:lang w:val="en-US" w:eastAsia="zh-CN"/>
          </w:rPr>
          <w:t>代表</w:t>
        </w:r>
      </w:ins>
      <w:del w:id="5" w:author="Grace" w:date="2024-11-28T10:42:38Z">
        <w:r>
          <w:rPr>
            <w:rFonts w:ascii="宋体" w:hAnsi="宋体" w:eastAsia="宋体" w:cs="宋体"/>
            <w:b/>
            <w:bCs/>
            <w:spacing w:val="-2"/>
            <w:sz w:val="24"/>
            <w:szCs w:val="24"/>
          </w:rPr>
          <w:delText>或</w:delText>
        </w:r>
      </w:del>
      <w:del w:id="6" w:author="Grace" w:date="2024-11-28T10:42:45Z">
        <w:r>
          <w:rPr>
            <w:rFonts w:ascii="宋体" w:hAnsi="宋体" w:eastAsia="宋体" w:cs="宋体"/>
            <w:b/>
            <w:bCs/>
            <w:spacing w:val="-2"/>
            <w:sz w:val="24"/>
            <w:szCs w:val="24"/>
          </w:rPr>
          <w:delText>负责</w:delText>
        </w:r>
      </w:del>
      <w:del w:id="7" w:author="Grace" w:date="2024-11-28T10:42:44Z">
        <w:r>
          <w:rPr>
            <w:rFonts w:ascii="宋体" w:hAnsi="宋体" w:eastAsia="宋体" w:cs="宋体"/>
            <w:b/>
            <w:bCs/>
            <w:spacing w:val="-2"/>
            <w:sz w:val="24"/>
            <w:szCs w:val="24"/>
          </w:rPr>
          <w:delText>人</w:delText>
        </w:r>
      </w:del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：</w:t>
      </w:r>
      <w:r>
        <w:rPr>
          <w:rFonts w:ascii="宋体" w:hAnsi="宋体" w:eastAsia="宋体" w:cs="宋体"/>
          <w:spacing w:val="-2"/>
          <w:sz w:val="24"/>
          <w:szCs w:val="24"/>
        </w:rPr>
        <w:t>谭喜容</w:t>
      </w:r>
    </w:p>
    <w:p>
      <w:pPr>
        <w:pStyle w:val="3"/>
        <w:spacing w:line="281" w:lineRule="auto"/>
      </w:pPr>
    </w:p>
    <w:p>
      <w:pPr>
        <w:pStyle w:val="3"/>
        <w:spacing w:line="281" w:lineRule="auto"/>
      </w:pPr>
    </w:p>
    <w:p>
      <w:pPr>
        <w:pStyle w:val="3"/>
        <w:spacing w:line="282" w:lineRule="auto"/>
      </w:pPr>
    </w:p>
    <w:p>
      <w:pPr>
        <w:spacing w:before="100" w:line="224" w:lineRule="auto"/>
        <w:ind w:left="2997"/>
        <w:outlineLvl w:val="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z w:val="31"/>
          <w:szCs w:val="31"/>
        </w:rPr>
        <w:t>乙方基本情况</w:t>
      </w:r>
    </w:p>
    <w:p>
      <w:pPr>
        <w:pStyle w:val="3"/>
        <w:spacing w:line="387" w:lineRule="auto"/>
        <w:jc w:val="left"/>
      </w:pPr>
    </w:p>
    <w:p>
      <w:pPr>
        <w:spacing w:before="78" w:line="219" w:lineRule="auto"/>
        <w:ind w:left="23"/>
        <w:rPr>
          <w:ins w:id="8" w:author="Grace" w:date="2024-11-28T10:43:02Z"/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姓名：</w:t>
      </w:r>
      <w:r>
        <w:rPr>
          <w:rFonts w:ascii="宋体" w:hAnsi="宋体" w:eastAsia="宋体" w:cs="宋体"/>
          <w:spacing w:val="-3"/>
          <w:sz w:val="24"/>
          <w:szCs w:val="24"/>
        </w:rPr>
        <w:t>李拓</w:t>
      </w:r>
    </w:p>
    <w:p>
      <w:pPr>
        <w:spacing w:before="78" w:line="219" w:lineRule="auto"/>
        <w:ind w:left="23"/>
        <w:rPr>
          <w:del w:id="9" w:author="Grace" w:date="2024-11-28T10:43:01Z"/>
          <w:rFonts w:ascii="宋体" w:hAnsi="宋体" w:eastAsia="宋体" w:cs="宋体"/>
          <w:spacing w:val="-3"/>
          <w:sz w:val="24"/>
          <w:szCs w:val="24"/>
        </w:rPr>
      </w:pPr>
    </w:p>
    <w:p>
      <w:pPr>
        <w:spacing w:before="78" w:line="219" w:lineRule="auto"/>
        <w:ind w:left="23" w:right="0" w:firstLine="0"/>
        <w:rPr>
          <w:ins w:id="10" w:author="Grace" w:date="2024-11-28T10:43:07Z"/>
          <w:rFonts w:ascii="Calibri" w:hAnsi="Calibri" w:eastAsia="Calibri" w:cs="Calibri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身份证号码</w:t>
      </w:r>
      <w:ins w:id="11" w:author="Grace" w:date="2024-11-28T10:42:54Z">
        <w:r>
          <w:rPr>
            <w:rFonts w:hint="eastAsia" w:ascii="宋体" w:hAnsi="宋体" w:eastAsia="宋体" w:cs="宋体"/>
            <w:b/>
            <w:bCs/>
            <w:spacing w:val="-1"/>
            <w:sz w:val="24"/>
            <w:szCs w:val="24"/>
            <w:lang w:eastAsia="zh-CN"/>
          </w:rPr>
          <w:t>：</w:t>
        </w:r>
      </w:ins>
      <w:del w:id="12" w:author="Grace" w:date="2024-11-28T10:42:53Z">
        <w:r>
          <w:rPr>
            <w:rFonts w:ascii="宋体" w:hAnsi="宋体" w:eastAsia="宋体" w:cs="宋体"/>
            <w:b/>
            <w:bCs/>
            <w:spacing w:val="-1"/>
            <w:sz w:val="24"/>
            <w:szCs w:val="24"/>
          </w:rPr>
          <w:delText>：</w:delText>
        </w:r>
      </w:del>
      <w:r>
        <w:rPr>
          <w:rFonts w:ascii="Calibri" w:hAnsi="Calibri" w:eastAsia="Calibri" w:cs="Calibri"/>
          <w:spacing w:val="-1"/>
          <w:sz w:val="24"/>
          <w:szCs w:val="24"/>
        </w:rPr>
        <w:t>220322199607050</w:t>
      </w:r>
      <w:r>
        <w:rPr>
          <w:rFonts w:ascii="Calibri" w:hAnsi="Calibri" w:eastAsia="Calibri" w:cs="Calibri"/>
          <w:spacing w:val="-2"/>
          <w:sz w:val="24"/>
          <w:szCs w:val="24"/>
        </w:rPr>
        <w:t>378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spacing w:before="78" w:line="219" w:lineRule="auto"/>
        <w:ind w:left="23" w:righ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联系电话：</w:t>
      </w:r>
      <w:r>
        <w:rPr>
          <w:rFonts w:ascii="Calibri" w:hAnsi="Calibri" w:eastAsia="Calibri" w:cs="Calibri"/>
          <w:spacing w:val="-2"/>
          <w:sz w:val="24"/>
          <w:szCs w:val="24"/>
        </w:rPr>
        <w:t>18301671450</w:t>
      </w:r>
    </w:p>
    <w:p>
      <w:pPr>
        <w:spacing w:before="32" w:line="219" w:lineRule="auto"/>
        <w:ind w:left="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常用住址：</w:t>
      </w:r>
      <w:r>
        <w:rPr>
          <w:rFonts w:ascii="宋体" w:hAnsi="宋体" w:eastAsia="宋体" w:cs="宋体"/>
          <w:spacing w:val="-2"/>
          <w:sz w:val="24"/>
          <w:szCs w:val="24"/>
        </w:rPr>
        <w:t>湖北省武汉市洪山区新城璞樾门第</w:t>
      </w:r>
      <w:r>
        <w:rPr>
          <w:rFonts w:ascii="宋体" w:hAnsi="宋体" w:eastAsia="宋体" w:cs="宋体"/>
          <w:spacing w:val="-3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12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栋</w:t>
      </w:r>
    </w:p>
    <w:p>
      <w:pPr>
        <w:pStyle w:val="3"/>
        <w:spacing w:line="302" w:lineRule="auto"/>
      </w:pPr>
    </w:p>
    <w:p>
      <w:pPr>
        <w:pStyle w:val="3"/>
        <w:spacing w:line="303" w:lineRule="auto"/>
      </w:pPr>
    </w:p>
    <w:p>
      <w:pPr>
        <w:pStyle w:val="3"/>
        <w:spacing w:line="303" w:lineRule="auto"/>
      </w:pPr>
    </w:p>
    <w:p>
      <w:pPr>
        <w:spacing w:before="78" w:line="337" w:lineRule="auto"/>
        <w:ind w:left="24" w:right="13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经甲、乙双方友好协商，本着平等互利的原则，根据《中华</w:t>
      </w:r>
      <w:r>
        <w:rPr>
          <w:rFonts w:ascii="宋体" w:hAnsi="宋体" w:eastAsia="宋体" w:cs="宋体"/>
          <w:spacing w:val="-4"/>
          <w:sz w:val="24"/>
          <w:szCs w:val="24"/>
        </w:rPr>
        <w:t>人民共和国</w:t>
      </w:r>
      <w:del w:id="13" w:author="Grace" w:date="2024-11-28T10:43:20Z">
        <w:r>
          <w:rPr>
            <w:rFonts w:hint="default" w:ascii="宋体" w:hAnsi="宋体" w:eastAsia="宋体" w:cs="宋体"/>
            <w:spacing w:val="-4"/>
            <w:sz w:val="24"/>
            <w:szCs w:val="24"/>
            <w:lang w:val="en-US"/>
          </w:rPr>
          <w:delText>合同</w:delText>
        </w:r>
      </w:del>
      <w:del w:id="14" w:author="Grace" w:date="2024-11-28T10:43:20Z">
        <w:r>
          <w:rPr>
            <w:rFonts w:hint="default" w:ascii="宋体" w:hAnsi="宋体" w:eastAsia="宋体" w:cs="宋体"/>
            <w:sz w:val="24"/>
            <w:szCs w:val="24"/>
            <w:lang w:val="en-US"/>
          </w:rPr>
          <w:delText xml:space="preserve"> </w:delText>
        </w:r>
      </w:del>
      <w:del w:id="15" w:author="Grace" w:date="2024-11-28T10:43:20Z">
        <w:r>
          <w:rPr>
            <w:rFonts w:hint="default" w:ascii="宋体" w:hAnsi="宋体" w:eastAsia="宋体" w:cs="宋体"/>
            <w:spacing w:val="-3"/>
            <w:sz w:val="24"/>
            <w:szCs w:val="24"/>
            <w:lang w:val="en-US"/>
          </w:rPr>
          <w:delText>法</w:delText>
        </w:r>
      </w:del>
      <w:ins w:id="16" w:author="Grace" w:date="2024-11-28T10:43:21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民法典</w:t>
        </w:r>
      </w:ins>
      <w:r>
        <w:rPr>
          <w:rFonts w:ascii="宋体" w:hAnsi="宋体" w:eastAsia="宋体" w:cs="宋体"/>
          <w:spacing w:val="-3"/>
          <w:sz w:val="24"/>
          <w:szCs w:val="24"/>
        </w:rPr>
        <w:t>》及相关法律法规的规定，现就甲方委托乙方开发算法模块事宜，达成一致意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见，为明确双方权利和义务，特签订本合同。</w:t>
      </w:r>
    </w:p>
    <w:p>
      <w:pPr>
        <w:spacing w:before="316" w:line="219" w:lineRule="auto"/>
        <w:ind w:left="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一、模块名称：</w:t>
      </w:r>
    </w:p>
    <w:p>
      <w:pPr>
        <w:pStyle w:val="3"/>
        <w:spacing w:line="364" w:lineRule="auto"/>
      </w:pPr>
    </w:p>
    <w:p>
      <w:pPr>
        <w:spacing w:before="78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名称：2D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桌球算法。</w:t>
      </w:r>
    </w:p>
    <w:p>
      <w:pPr>
        <w:pStyle w:val="3"/>
        <w:spacing w:line="364" w:lineRule="auto"/>
      </w:pPr>
    </w:p>
    <w:p>
      <w:pPr>
        <w:spacing w:before="78" w:line="218" w:lineRule="auto"/>
        <w:ind w:left="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二、规格及价格：</w:t>
      </w:r>
    </w:p>
    <w:p>
      <w:pPr>
        <w:pStyle w:val="3"/>
        <w:spacing w:line="368" w:lineRule="auto"/>
      </w:pPr>
    </w:p>
    <w:p>
      <w:pPr>
        <w:spacing w:before="79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规格</w:t>
      </w:r>
      <w:ins w:id="17" w:author="明" w:date="2024-11-27T15:52:04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：</w:t>
        </w:r>
      </w:ins>
      <w:del w:id="18" w:author="明" w:date="2024-11-27T15:52:03Z">
        <w:r>
          <w:rPr>
            <w:rFonts w:ascii="宋体" w:hAnsi="宋体" w:eastAsia="宋体" w:cs="宋体"/>
            <w:spacing w:val="-3"/>
            <w:sz w:val="24"/>
            <w:szCs w:val="24"/>
          </w:rPr>
          <w:delText>:</w:delText>
        </w:r>
      </w:del>
      <w:commentRangeStart w:id="0"/>
      <w:r>
        <w:rPr>
          <w:rFonts w:ascii="宋体" w:hAnsi="宋体" w:eastAsia="宋体" w:cs="宋体"/>
          <w:spacing w:val="-3"/>
          <w:sz w:val="24"/>
          <w:szCs w:val="24"/>
        </w:rPr>
        <w:t>略</w:t>
      </w:r>
      <w:commentRangeEnd w:id="0"/>
      <w:r>
        <w:commentReference w:id="0"/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>
      <w:pPr>
        <w:pStyle w:val="3"/>
        <w:spacing w:line="364" w:lineRule="auto"/>
      </w:pPr>
    </w:p>
    <w:p>
      <w:pPr>
        <w:spacing w:before="78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价格：拾叁万捌仟元整（138000.00）。</w:t>
      </w:r>
    </w:p>
    <w:p>
      <w:pPr>
        <w:pStyle w:val="3"/>
        <w:spacing w:line="366" w:lineRule="auto"/>
      </w:pPr>
    </w:p>
    <w:p>
      <w:pPr>
        <w:spacing w:before="79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三、质量标准：</w:t>
      </w:r>
    </w:p>
    <w:p>
      <w:pPr>
        <w:pStyle w:val="3"/>
        <w:spacing w:line="363" w:lineRule="auto"/>
      </w:pPr>
    </w:p>
    <w:p>
      <w:pPr>
        <w:spacing w:before="78" w:line="219" w:lineRule="auto"/>
        <w:ind w:left="0" w:firstLine="472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乙方必须满足甲方的功能要求。具体参考合同第六条。</w:t>
      </w:r>
      <w:ins w:id="19" w:author="明" w:date="2024-11-27T14:39:51Z">
        <w:r>
          <w:rPr>
            <w:rFonts w:hint="eastAsia" w:ascii="宋体" w:hAnsi="宋体" w:eastAsia="宋体" w:cs="宋体"/>
            <w:spacing w:val="-2"/>
            <w:sz w:val="24"/>
            <w:szCs w:val="24"/>
          </w:rPr>
          <w:t>同时，乙方应确保算法的准确性、稳定性、高效性，代码应符合行业通用的编程规范和标准，具备良好的可读性和可维护性。在开发过程中，</w:t>
        </w:r>
      </w:ins>
      <w:ins w:id="20" w:author="明" w:date="2024-11-27T14:40:10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乙方</w:t>
        </w:r>
      </w:ins>
      <w:ins w:id="21" w:author="明" w:date="2024-11-27T14:39:51Z">
        <w:r>
          <w:rPr>
            <w:rFonts w:hint="eastAsia" w:ascii="宋体" w:hAnsi="宋体" w:eastAsia="宋体" w:cs="宋体"/>
            <w:spacing w:val="-2"/>
            <w:sz w:val="24"/>
            <w:szCs w:val="24"/>
          </w:rPr>
          <w:t>应遵循相关的技术安全规范，保障所开发模块不存在安全漏洞或隐患，不侵犯任何第三方的知识产权或其他合法权益。</w:t>
        </w:r>
      </w:ins>
    </w:p>
    <w:p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9"/>
          <w:pgMar w:top="1003" w:right="1785" w:bottom="0" w:left="1785" w:header="726" w:footer="0" w:gutter="0"/>
          <w:cols w:space="720" w:num="1"/>
        </w:sectPr>
      </w:pPr>
    </w:p>
    <w:p>
      <w:pPr>
        <w:pStyle w:val="3"/>
        <w:spacing w:line="264" w:lineRule="auto"/>
      </w:pPr>
    </w:p>
    <w:p>
      <w:pPr>
        <w:pStyle w:val="3"/>
        <w:spacing w:line="265" w:lineRule="auto"/>
      </w:pPr>
    </w:p>
    <w:p>
      <w:pPr>
        <w:spacing w:before="78" w:line="219" w:lineRule="auto"/>
        <w:ind w:left="4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四、付款方式：</w:t>
      </w:r>
    </w:p>
    <w:p>
      <w:pPr>
        <w:pStyle w:val="3"/>
        <w:spacing w:line="363" w:lineRule="auto"/>
      </w:pPr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22" w:author="明" w:date="2024-11-27T14:43:59Z"/>
          <w:rFonts w:hint="eastAsia" w:ascii="宋体" w:hAnsi="宋体" w:eastAsia="宋体" w:cs="宋体"/>
          <w:spacing w:val="-3"/>
          <w:sz w:val="24"/>
          <w:szCs w:val="24"/>
        </w:rPr>
      </w:pPr>
      <w:ins w:id="23" w:author="明" w:date="2024-11-27T15:45:15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4</w:t>
        </w:r>
      </w:ins>
      <w:ins w:id="24" w:author="明" w:date="2024-11-27T15:45:16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.1</w:t>
        </w:r>
      </w:ins>
      <w:ins w:id="25" w:author="明" w:date="2024-11-27T15:45:17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 xml:space="preserve"> </w:t>
        </w:r>
      </w:ins>
      <w:ins w:id="26" w:author="明" w:date="2024-11-27T14:43:11Z">
        <w:r>
          <w:rPr>
            <w:rFonts w:hint="eastAsia" w:ascii="宋体" w:hAnsi="宋体" w:eastAsia="宋体" w:cs="宋体"/>
            <w:spacing w:val="-3"/>
            <w:sz w:val="24"/>
            <w:szCs w:val="24"/>
          </w:rPr>
          <w:t xml:space="preserve">技术服务费用：技术服务费用为人民币 </w:t>
        </w:r>
      </w:ins>
      <w:ins w:id="27" w:author="明" w:date="2024-11-27T14:43:34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1</w:t>
        </w:r>
      </w:ins>
      <w:ins w:id="28" w:author="明" w:date="2024-11-27T14:43:35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3.</w:t>
        </w:r>
      </w:ins>
      <w:ins w:id="29" w:author="明" w:date="2024-11-27T14:43:36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8</w:t>
        </w:r>
      </w:ins>
      <w:ins w:id="30" w:author="明" w:date="2024-11-27T14:43:11Z">
        <w:r>
          <w:rPr>
            <w:rFonts w:hint="eastAsia" w:ascii="宋体" w:hAnsi="宋体" w:eastAsia="宋体" w:cs="宋体"/>
            <w:spacing w:val="-3"/>
            <w:sz w:val="24"/>
            <w:szCs w:val="24"/>
          </w:rPr>
          <w:t>万元 （大写：</w:t>
        </w:r>
      </w:ins>
      <w:ins w:id="31" w:author="明" w:date="2024-11-27T14:43:48Z">
        <w:r>
          <w:rPr>
            <w:rFonts w:hint="eastAsia" w:ascii="宋体" w:hAnsi="宋体" w:eastAsia="宋体" w:cs="宋体"/>
            <w:spacing w:val="-3"/>
            <w:sz w:val="24"/>
            <w:szCs w:val="24"/>
          </w:rPr>
          <w:t>拾叁万捌仟元</w:t>
        </w:r>
      </w:ins>
      <w:ins w:id="32" w:author="明" w:date="2024-11-27T14:43:11Z">
        <w:r>
          <w:rPr>
            <w:rFonts w:hint="eastAsia" w:ascii="宋体" w:hAnsi="宋体" w:eastAsia="宋体" w:cs="宋体"/>
            <w:spacing w:val="-3"/>
            <w:sz w:val="24"/>
            <w:szCs w:val="24"/>
          </w:rPr>
          <w:t>整）（含税）。乙方同意，甲方以分期付款的方式</w:t>
        </w:r>
      </w:ins>
      <w:ins w:id="33" w:author="明" w:date="2024-11-27T14:44:14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向</w:t>
        </w:r>
      </w:ins>
      <w:ins w:id="34" w:author="明" w:date="2024-11-27T14:43:11Z">
        <w:r>
          <w:rPr>
            <w:rFonts w:hint="eastAsia" w:ascii="宋体" w:hAnsi="宋体" w:eastAsia="宋体" w:cs="宋体"/>
            <w:spacing w:val="-3"/>
            <w:sz w:val="24"/>
            <w:szCs w:val="24"/>
          </w:rPr>
          <w:t>乙方支付软件技术服务费。具体结算方式为：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35" w:author="明" w:date="2024-11-27T14:40:54Z"/>
          <w:rFonts w:ascii="宋体" w:hAnsi="宋体" w:eastAsia="宋体" w:cs="宋体"/>
          <w:spacing w:val="-3"/>
          <w:sz w:val="24"/>
          <w:szCs w:val="24"/>
        </w:rPr>
      </w:pPr>
      <w:ins w:id="36" w:author="明" w:date="2024-11-27T14:42:16Z">
        <w:r>
          <w:rPr>
            <w:rFonts w:ascii="宋体" w:hAnsi="宋体" w:eastAsia="宋体" w:cs="宋体"/>
            <w:snapToGrid w:val="0"/>
            <w:color w:val="000000"/>
            <w:spacing w:val="-3"/>
            <w:kern w:val="0"/>
            <w:sz w:val="24"/>
            <w:szCs w:val="24"/>
            <w:lang w:val="en-US" w:eastAsia="en-US" w:bidi="ar-SA"/>
          </w:rPr>
          <w:t>1</w:t>
        </w:r>
      </w:ins>
      <w:ins w:id="37" w:author="明" w:date="2024-11-27T15:45:22Z">
        <w:r>
          <w:rPr>
            <w:rFonts w:hint="eastAsia" w:ascii="宋体" w:hAnsi="宋体" w:eastAsia="宋体" w:cs="宋体"/>
            <w:snapToGrid w:val="0"/>
            <w:color w:val="000000"/>
            <w:spacing w:val="-3"/>
            <w:kern w:val="0"/>
            <w:sz w:val="24"/>
            <w:szCs w:val="24"/>
            <w:lang w:val="en-US" w:eastAsia="zh-CN" w:bidi="ar-SA"/>
          </w:rPr>
          <w:t>）</w:t>
        </w:r>
      </w:ins>
      <w:r>
        <w:rPr>
          <w:rFonts w:ascii="宋体" w:hAnsi="宋体" w:eastAsia="宋体" w:cs="宋体"/>
          <w:spacing w:val="-3"/>
          <w:sz w:val="24"/>
          <w:szCs w:val="24"/>
        </w:rPr>
        <w:t>本协议签订时</w:t>
      </w:r>
      <w:ins w:id="38" w:author="明" w:date="2024-11-27T14:44:49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，</w:t>
        </w:r>
      </w:ins>
      <w:del w:id="39" w:author="明" w:date="2024-11-27T14:44:52Z">
        <w:r>
          <w:rPr>
            <w:rFonts w:ascii="宋体" w:hAnsi="宋体" w:eastAsia="宋体" w:cs="宋体"/>
            <w:spacing w:val="-3"/>
            <w:sz w:val="24"/>
            <w:szCs w:val="24"/>
          </w:rPr>
          <w:delText>需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甲方支付伍万元整（50000.00）作为定金。若甲方单方面违</w:t>
      </w:r>
      <w:del w:id="40" w:author="明" w:date="2024-11-27T14:45:04Z">
        <w:r>
          <w:rPr>
            <w:rFonts w:ascii="宋体" w:hAnsi="宋体" w:eastAsia="宋体" w:cs="宋体"/>
            <w:spacing w:val="6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约</w:t>
      </w:r>
      <w:ins w:id="41" w:author="明" w:date="2024-11-27T14:45:25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，</w:t>
        </w:r>
      </w:ins>
      <w:r>
        <w:rPr>
          <w:rFonts w:ascii="宋体" w:hAnsi="宋体" w:eastAsia="宋体" w:cs="宋体"/>
          <w:spacing w:val="-3"/>
          <w:sz w:val="24"/>
          <w:szCs w:val="24"/>
        </w:rPr>
        <w:t>则</w:t>
      </w:r>
      <w:ins w:id="42" w:author="明" w:date="2024-11-27T14:45:34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乙方</w:t>
        </w:r>
      </w:ins>
      <w:ins w:id="43" w:author="明" w:date="2024-11-27T14:45:36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可</w:t>
        </w:r>
      </w:ins>
      <w:r>
        <w:rPr>
          <w:rFonts w:ascii="宋体" w:hAnsi="宋体" w:eastAsia="宋体" w:cs="宋体"/>
          <w:spacing w:val="-3"/>
          <w:sz w:val="24"/>
          <w:szCs w:val="24"/>
        </w:rPr>
        <w:t>不返还</w:t>
      </w:r>
      <w:ins w:id="44" w:author="明" w:date="2024-11-27T14:45:41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定金</w:t>
        </w:r>
      </w:ins>
      <w:r>
        <w:rPr>
          <w:rFonts w:ascii="宋体" w:hAnsi="宋体" w:eastAsia="宋体" w:cs="宋体"/>
          <w:spacing w:val="-3"/>
          <w:sz w:val="24"/>
          <w:szCs w:val="24"/>
        </w:rPr>
        <w:t>；若乙方不能</w:t>
      </w:r>
      <w:ins w:id="45" w:author="明" w:date="2024-11-27T14:46:06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按照</w:t>
        </w:r>
      </w:ins>
      <w:ins w:id="46" w:author="明" w:date="2024-11-27T14:46:07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合同</w:t>
        </w:r>
      </w:ins>
      <w:ins w:id="47" w:author="明" w:date="2024-11-27T14:46:09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约定</w:t>
        </w:r>
      </w:ins>
      <w:r>
        <w:rPr>
          <w:rFonts w:ascii="宋体" w:hAnsi="宋体" w:eastAsia="宋体" w:cs="宋体"/>
          <w:spacing w:val="-3"/>
          <w:sz w:val="24"/>
          <w:szCs w:val="24"/>
        </w:rPr>
        <w:t>完成产品交付</w:t>
      </w:r>
      <w:ins w:id="48" w:author="明" w:date="2024-11-27T14:40:50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，</w:t>
        </w:r>
      </w:ins>
      <w:ins w:id="49" w:author="明" w:date="2024-11-27T14:40:51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则</w:t>
        </w:r>
      </w:ins>
      <w:r>
        <w:rPr>
          <w:rFonts w:ascii="宋体" w:hAnsi="宋体" w:eastAsia="宋体" w:cs="宋体"/>
          <w:spacing w:val="-3"/>
          <w:sz w:val="24"/>
          <w:szCs w:val="24"/>
        </w:rPr>
        <w:t>必须无条件返还定金。</w:t>
      </w:r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50" w:author="明" w:date="2024-11-27T14:42:37Z"/>
          <w:rFonts w:hint="eastAsia" w:ascii="宋体" w:hAnsi="宋体" w:eastAsia="宋体" w:cs="宋体"/>
          <w:spacing w:val="-15"/>
          <w:sz w:val="24"/>
          <w:szCs w:val="24"/>
          <w:lang w:eastAsia="zh-CN"/>
        </w:rPr>
      </w:pPr>
      <w:ins w:id="51" w:author="明" w:date="2024-11-27T14:42:16Z">
        <w:r>
          <w:rPr>
            <w:rFonts w:ascii="宋体" w:hAnsi="宋体" w:eastAsia="宋体" w:cs="宋体"/>
            <w:snapToGrid w:val="0"/>
            <w:color w:val="000000"/>
            <w:kern w:val="0"/>
            <w:sz w:val="24"/>
            <w:szCs w:val="24"/>
            <w:lang w:val="en-US" w:eastAsia="en-US" w:bidi="ar-SA"/>
          </w:rPr>
          <w:t>2</w:t>
        </w:r>
      </w:ins>
      <w:ins w:id="52" w:author="明" w:date="2024-11-27T15:45:24Z">
        <w:r>
          <w:rPr>
            <w:rFonts w:hint="eastAsia" w:ascii="宋体" w:hAnsi="宋体" w:eastAsia="宋体" w:cs="宋体"/>
            <w:snapToGrid w:val="0"/>
            <w:color w:val="000000"/>
            <w:kern w:val="0"/>
            <w:sz w:val="24"/>
            <w:szCs w:val="24"/>
            <w:lang w:val="en-US" w:eastAsia="zh-CN" w:bidi="ar-SA"/>
          </w:rPr>
          <w:t>）</w:t>
        </w:r>
      </w:ins>
      <w:r>
        <w:rPr>
          <w:rFonts w:ascii="宋体" w:hAnsi="宋体" w:eastAsia="宋体" w:cs="宋体"/>
          <w:spacing w:val="-3"/>
          <w:sz w:val="24"/>
          <w:szCs w:val="24"/>
        </w:rPr>
        <w:t>在乙方完成：“基</w:t>
      </w:r>
      <w:r>
        <w:rPr>
          <w:rFonts w:ascii="宋体" w:hAnsi="宋体" w:eastAsia="宋体" w:cs="宋体"/>
          <w:spacing w:val="-5"/>
          <w:sz w:val="24"/>
          <w:szCs w:val="24"/>
        </w:rPr>
        <w:t>础物理原理</w:t>
      </w:r>
      <w:r>
        <w:rPr>
          <w:rFonts w:ascii="宋体" w:hAnsi="宋体" w:eastAsia="宋体" w:cs="宋体"/>
          <w:spacing w:val="-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”</w:t>
      </w:r>
      <w:del w:id="53" w:author="明" w:date="2024-11-27T15:51:48Z">
        <w:r>
          <w:rPr>
            <w:rFonts w:ascii="宋体" w:hAnsi="宋体" w:eastAsia="宋体" w:cs="宋体"/>
            <w:spacing w:val="-5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5"/>
          <w:sz w:val="24"/>
          <w:szCs w:val="24"/>
        </w:rPr>
        <w:t>“进阶物理原理</w:t>
      </w:r>
      <w:r>
        <w:rPr>
          <w:rFonts w:ascii="宋体" w:hAnsi="宋体" w:eastAsia="宋体" w:cs="宋体"/>
          <w:spacing w:val="-8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”</w:t>
      </w:r>
      <w:del w:id="54" w:author="明" w:date="2024-11-27T15:51:54Z">
        <w:r>
          <w:rPr>
            <w:rFonts w:ascii="宋体" w:hAnsi="宋体" w:eastAsia="宋体" w:cs="宋体"/>
            <w:spacing w:val="-5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5"/>
          <w:sz w:val="24"/>
          <w:szCs w:val="24"/>
        </w:rPr>
        <w:t>“项目整体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”（详见《附录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1》）这三个部</w:t>
      </w:r>
      <w:r>
        <w:rPr>
          <w:rFonts w:ascii="宋体" w:hAnsi="宋体" w:eastAsia="宋体" w:cs="宋体"/>
          <w:spacing w:val="-2"/>
          <w:sz w:val="24"/>
          <w:szCs w:val="24"/>
        </w:rPr>
        <w:t>分并通过验收后，</w:t>
      </w:r>
      <w:ins w:id="55" w:author="明" w:date="2024-11-27T14:47:5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甲方</w:t>
        </w:r>
      </w:ins>
      <w:r>
        <w:rPr>
          <w:rFonts w:ascii="宋体" w:hAnsi="宋体" w:eastAsia="宋体" w:cs="宋体"/>
          <w:spacing w:val="-2"/>
          <w:sz w:val="24"/>
          <w:szCs w:val="24"/>
        </w:rPr>
        <w:t>支付第二次付款伍万元整（50000.00</w:t>
      </w:r>
      <w:r>
        <w:rPr>
          <w:rFonts w:ascii="宋体" w:hAnsi="宋体" w:eastAsia="宋体" w:cs="宋体"/>
          <w:spacing w:val="-15"/>
          <w:sz w:val="24"/>
          <w:szCs w:val="24"/>
        </w:rPr>
        <w:t>）</w:t>
      </w:r>
      <w:ins w:id="56" w:author="明" w:date="2024-11-27T14:42:35Z">
        <w:r>
          <w:rPr>
            <w:rFonts w:hint="eastAsia" w:ascii="宋体" w:hAnsi="宋体" w:eastAsia="宋体" w:cs="宋体"/>
            <w:spacing w:val="-15"/>
            <w:sz w:val="24"/>
            <w:szCs w:val="24"/>
            <w:lang w:eastAsia="zh-CN"/>
          </w:rPr>
          <w:t>。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57" w:author="明" w:date="2024-11-27T15:45:56Z"/>
          <w:rFonts w:ascii="宋体" w:hAnsi="宋体" w:eastAsia="宋体" w:cs="宋体"/>
          <w:spacing w:val="-1"/>
          <w:sz w:val="24"/>
          <w:szCs w:val="24"/>
        </w:rPr>
      </w:pPr>
      <w:ins w:id="58" w:author="明" w:date="2024-11-27T14:42:37Z">
        <w:r>
          <w:rPr>
            <w:rFonts w:hint="eastAsia" w:ascii="宋体" w:hAnsi="宋体" w:eastAsia="宋体" w:cs="宋体"/>
            <w:spacing w:val="-15"/>
            <w:sz w:val="24"/>
            <w:szCs w:val="24"/>
            <w:lang w:val="en-US" w:eastAsia="zh-CN"/>
          </w:rPr>
          <w:t>3</w:t>
        </w:r>
      </w:ins>
      <w:ins w:id="59" w:author="明" w:date="2024-11-27T15:45:27Z">
        <w:r>
          <w:rPr>
            <w:rFonts w:hint="eastAsia" w:ascii="宋体" w:hAnsi="宋体" w:eastAsia="宋体" w:cs="宋体"/>
            <w:spacing w:val="-15"/>
            <w:sz w:val="24"/>
            <w:szCs w:val="24"/>
            <w:lang w:val="en-US" w:eastAsia="zh-CN"/>
          </w:rPr>
          <w:t>）</w:t>
        </w:r>
      </w:ins>
      <w:del w:id="60" w:author="明" w:date="2024-11-27T14:42:35Z">
        <w:r>
          <w:rPr>
            <w:rFonts w:ascii="宋体" w:hAnsi="宋体" w:eastAsia="宋体" w:cs="宋体"/>
            <w:spacing w:val="-15"/>
            <w:sz w:val="24"/>
            <w:szCs w:val="24"/>
          </w:rPr>
          <w:delText>，</w:delText>
        </w:r>
      </w:del>
      <w:r>
        <w:rPr>
          <w:rFonts w:ascii="宋体" w:hAnsi="宋体" w:eastAsia="宋体" w:cs="宋体"/>
          <w:spacing w:val="-2"/>
          <w:sz w:val="24"/>
          <w:szCs w:val="24"/>
        </w:rPr>
        <w:t>在</w:t>
      </w:r>
      <w:ins w:id="61" w:author="明" w:date="2024-11-27T14:42:4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乙方</w:t>
        </w:r>
      </w:ins>
      <w:r>
        <w:rPr>
          <w:rFonts w:ascii="宋体" w:hAnsi="宋体" w:eastAsia="宋体" w:cs="宋体"/>
          <w:spacing w:val="-2"/>
          <w:sz w:val="24"/>
          <w:szCs w:val="24"/>
        </w:rPr>
        <w:t>完成剩余部分并最终验收（参考验收要求）完成后支付全部尾款叁万捌仟元整（38000.</w:t>
      </w:r>
      <w:r>
        <w:rPr>
          <w:rFonts w:ascii="宋体" w:hAnsi="宋体" w:eastAsia="宋体" w:cs="宋体"/>
          <w:spacing w:val="-3"/>
          <w:sz w:val="24"/>
          <w:szCs w:val="24"/>
        </w:rPr>
        <w:t>00</w:t>
      </w:r>
      <w:r>
        <w:rPr>
          <w:rFonts w:ascii="宋体" w:hAnsi="宋体" w:eastAsia="宋体" w:cs="宋体"/>
          <w:spacing w:val="-13"/>
          <w:sz w:val="24"/>
          <w:szCs w:val="24"/>
        </w:rPr>
        <w:t>），</w:t>
      </w:r>
      <w:r>
        <w:rPr>
          <w:rFonts w:ascii="宋体" w:hAnsi="宋体" w:eastAsia="宋体" w:cs="宋体"/>
          <w:spacing w:val="-3"/>
          <w:sz w:val="24"/>
          <w:szCs w:val="24"/>
        </w:rPr>
        <w:t>支付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尾款完成后乙方交付源码与全部文档。</w:t>
      </w:r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62" w:author="明" w:date="2024-11-27T15:46:17Z"/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ins w:id="63" w:author="明" w:date="2024-11-27T15:45:5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4</w:t>
        </w:r>
      </w:ins>
      <w:ins w:id="64" w:author="明" w:date="2024-11-27T15:45:5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.2</w:t>
        </w:r>
      </w:ins>
      <w:ins w:id="65" w:author="明" w:date="2024-11-27T15:46:10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 xml:space="preserve"> </w:t>
        </w:r>
      </w:ins>
      <w:ins w:id="66" w:author="明" w:date="2024-11-27T15:46:14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付款</w:t>
        </w:r>
      </w:ins>
      <w:ins w:id="67" w:author="明" w:date="2024-11-27T15:46:1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信息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68" w:author="明" w:date="2024-11-27T15:46:19Z"/>
          <w:rFonts w:hint="default" w:ascii="宋体" w:hAnsi="宋体" w:eastAsia="宋体" w:cs="宋体"/>
          <w:spacing w:val="-1"/>
          <w:sz w:val="24"/>
          <w:szCs w:val="24"/>
          <w:lang w:eastAsia="zh-CN"/>
        </w:rPr>
      </w:pPr>
      <w:ins w:id="69" w:author="明" w:date="2024-11-27T15:46:19Z">
        <w:r>
          <w:rPr>
            <w:rFonts w:hint="default" w:ascii="宋体" w:hAnsi="宋体" w:eastAsia="宋体" w:cs="宋体"/>
            <w:spacing w:val="-1"/>
            <w:sz w:val="24"/>
            <w:szCs w:val="24"/>
            <w:lang w:eastAsia="zh-CN"/>
          </w:rPr>
          <w:t>甲方应将款项支付至乙方以下指定账户：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70" w:author="明" w:date="2024-11-27T15:46:19Z"/>
          <w:rFonts w:hint="default" w:ascii="宋体" w:hAnsi="宋体" w:eastAsia="宋体" w:cs="宋体"/>
          <w:spacing w:val="-1"/>
          <w:sz w:val="24"/>
          <w:szCs w:val="24"/>
          <w:lang w:eastAsia="zh-CN"/>
        </w:rPr>
      </w:pPr>
      <w:ins w:id="71" w:author="明" w:date="2024-11-27T15:46:19Z">
        <w:r>
          <w:rPr>
            <w:rFonts w:hint="default" w:ascii="宋体" w:hAnsi="宋体" w:eastAsia="宋体" w:cs="宋体"/>
            <w:spacing w:val="-1"/>
            <w:sz w:val="24"/>
            <w:szCs w:val="24"/>
            <w:lang w:eastAsia="zh-CN"/>
          </w:rPr>
          <w:t>开户名称：</w:t>
        </w:r>
      </w:ins>
      <w:ins w:id="72" w:author="明" w:date="2024-11-27T15:46:34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73" w:author="明" w:date="2024-11-27T15:46:19Z"/>
          <w:rFonts w:hint="default" w:ascii="宋体" w:hAnsi="宋体" w:eastAsia="宋体" w:cs="宋体"/>
          <w:spacing w:val="-1"/>
          <w:sz w:val="24"/>
          <w:szCs w:val="24"/>
          <w:lang w:eastAsia="zh-CN"/>
        </w:rPr>
      </w:pPr>
      <w:ins w:id="74" w:author="明" w:date="2024-11-27T15:46:19Z">
        <w:r>
          <w:rPr>
            <w:rFonts w:hint="default" w:ascii="宋体" w:hAnsi="宋体" w:eastAsia="宋体" w:cs="宋体"/>
            <w:spacing w:val="-1"/>
            <w:sz w:val="24"/>
            <w:szCs w:val="24"/>
            <w:lang w:eastAsia="zh-CN"/>
          </w:rPr>
          <w:t>开户银行：</w:t>
        </w:r>
      </w:ins>
      <w:ins w:id="75" w:author="明" w:date="2024-11-27T15:46:36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</w:t>
        </w:r>
      </w:ins>
    </w:p>
    <w:p>
      <w:pPr>
        <w:numPr>
          <w:ilvl w:val="0"/>
          <w:numId w:val="0"/>
        </w:numPr>
        <w:spacing w:before="78" w:line="342" w:lineRule="auto"/>
        <w:ind w:left="22" w:right="13" w:firstLine="481"/>
        <w:jc w:val="both"/>
        <w:rPr>
          <w:ins w:id="76" w:author="明" w:date="2024-11-27T15:46:51Z"/>
          <w:rFonts w:hint="eastAsia" w:ascii="宋体" w:hAnsi="宋体" w:eastAsia="宋体" w:cs="宋体"/>
          <w:spacing w:val="-1"/>
          <w:sz w:val="24"/>
          <w:szCs w:val="24"/>
          <w:lang w:eastAsia="zh-CN"/>
        </w:rPr>
      </w:pPr>
      <w:ins w:id="77" w:author="明" w:date="2024-11-27T15:46:19Z">
        <w:r>
          <w:rPr>
            <w:rFonts w:hint="default" w:ascii="宋体" w:hAnsi="宋体" w:eastAsia="宋体" w:cs="宋体"/>
            <w:spacing w:val="-1"/>
            <w:sz w:val="24"/>
            <w:szCs w:val="24"/>
            <w:lang w:eastAsia="zh-CN"/>
          </w:rPr>
          <w:t>银行账号：</w:t>
        </w:r>
      </w:ins>
      <w:ins w:id="78" w:author="明" w:date="2024-11-27T15:46:38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</w:t>
        </w:r>
      </w:ins>
    </w:p>
    <w:p>
      <w:pPr>
        <w:spacing w:before="314" w:line="219" w:lineRule="auto"/>
        <w:ind w:left="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五、交付时间和地点：</w:t>
      </w:r>
    </w:p>
    <w:p>
      <w:pPr>
        <w:pStyle w:val="3"/>
        <w:spacing w:line="362" w:lineRule="auto"/>
      </w:pPr>
    </w:p>
    <w:p>
      <w:pPr>
        <w:spacing w:before="78" w:line="338" w:lineRule="auto"/>
        <w:ind w:left="46" w:right="13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乙方</w:t>
      </w:r>
      <w:ins w:id="79" w:author="明" w:date="2024-11-27T14:58:38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应</w:t>
        </w:r>
      </w:ins>
      <w:r>
        <w:rPr>
          <w:rFonts w:ascii="宋体" w:hAnsi="宋体" w:eastAsia="宋体" w:cs="宋体"/>
          <w:spacing w:val="-4"/>
          <w:sz w:val="24"/>
          <w:szCs w:val="24"/>
        </w:rPr>
        <w:t>按照合同约定</w:t>
      </w:r>
      <w:ins w:id="80" w:author="明" w:date="2024-11-27T14:59:35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时间</w:t>
        </w:r>
      </w:ins>
      <w:ins w:id="81" w:author="明" w:date="2024-11-27T14:59:39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节点</w:t>
        </w:r>
      </w:ins>
      <w:ins w:id="82" w:author="明" w:date="2024-11-27T14:58:53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（</w:t>
        </w:r>
      </w:ins>
      <w:ins w:id="83" w:author="明" w:date="2024-11-27T14:59:08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详细</w:t>
        </w:r>
      </w:ins>
      <w:ins w:id="84" w:author="明" w:date="2024-11-27T14:59:11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见</w:t>
        </w:r>
      </w:ins>
      <w:ins w:id="85" w:author="明" w:date="2024-11-27T14:58:58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附录一</w:t>
        </w:r>
      </w:ins>
      <w:ins w:id="86" w:author="明" w:date="2024-11-27T14:58:58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《</w:t>
        </w:r>
      </w:ins>
      <w:ins w:id="87" w:author="明" w:date="2024-11-27T14:58:58Z">
        <w:r>
          <w:rPr>
            <w:rFonts w:hint="eastAsia" w:ascii="宋体" w:hAnsi="宋体" w:eastAsia="宋体" w:cs="宋体"/>
            <w:spacing w:val="-4"/>
            <w:sz w:val="24"/>
            <w:szCs w:val="24"/>
            <w:lang w:val="en-US" w:eastAsia="zh-CN"/>
          </w:rPr>
          <w:t>2D桌球算法排期</w:t>
        </w:r>
      </w:ins>
      <w:ins w:id="88" w:author="明" w:date="2024-11-27T14:58:58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》</w:t>
        </w:r>
      </w:ins>
      <w:ins w:id="89" w:author="明" w:date="2024-11-27T14:58:53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）</w:t>
        </w:r>
      </w:ins>
      <w:r>
        <w:rPr>
          <w:rFonts w:ascii="宋体" w:hAnsi="宋体" w:eastAsia="宋体" w:cs="宋体"/>
          <w:spacing w:val="-4"/>
          <w:sz w:val="24"/>
          <w:szCs w:val="24"/>
        </w:rPr>
        <w:t>完成各个节点并打包为可执行文件交付给甲方。</w:t>
      </w:r>
      <w:ins w:id="90" w:author="明" w:date="2024-11-27T15:00:33Z">
        <w:r>
          <w:rPr>
            <w:rFonts w:hint="eastAsia" w:ascii="宋体" w:hAnsi="宋体" w:eastAsia="宋体" w:cs="宋体"/>
            <w:spacing w:val="-4"/>
            <w:sz w:val="24"/>
            <w:szCs w:val="24"/>
          </w:rPr>
          <w:t xml:space="preserve">交付方式为 </w:t>
        </w:r>
      </w:ins>
      <w:ins w:id="91" w:author="明" w:date="2024-11-27T15:00:42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【</w:t>
        </w:r>
      </w:ins>
      <w:ins w:id="92" w:author="明" w:date="2024-11-27T15:00:50Z">
        <w:r>
          <w:rPr>
            <w:rFonts w:hint="eastAsia" w:ascii="宋体" w:hAnsi="宋体" w:eastAsia="宋体" w:cs="宋体"/>
            <w:spacing w:val="-4"/>
            <w:sz w:val="24"/>
            <w:szCs w:val="24"/>
          </w:rPr>
          <w:t>具体交付方式，如电子邮件发送、云存储共享等</w:t>
        </w:r>
      </w:ins>
      <w:ins w:id="93" w:author="明" w:date="2024-11-27T15:00:42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】</w:t>
        </w:r>
      </w:ins>
      <w:ins w:id="94" w:author="明" w:date="2024-11-27T15:00:53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。</w:t>
        </w:r>
      </w:ins>
      <w:r>
        <w:rPr>
          <w:rFonts w:ascii="宋体" w:hAnsi="宋体" w:eastAsia="宋体" w:cs="宋体"/>
          <w:spacing w:val="-4"/>
          <w:sz w:val="24"/>
          <w:szCs w:val="24"/>
        </w:rPr>
        <w:t>如甲方需乙方到现场调试，甲乙双方应友好协商日期</w:t>
      </w:r>
      <w:ins w:id="95" w:author="Grace" w:date="2024-11-28T10:45:19Z">
        <w:r>
          <w:rPr>
            <w:rFonts w:hint="eastAsia" w:ascii="宋体" w:hAnsi="宋体" w:eastAsia="宋体" w:cs="宋体"/>
            <w:spacing w:val="-4"/>
            <w:sz w:val="24"/>
            <w:szCs w:val="24"/>
            <w:lang w:eastAsia="zh-CN"/>
          </w:rPr>
          <w:t>，</w:t>
        </w:r>
      </w:ins>
      <w:del w:id="96" w:author="明" w:date="2024-11-27T15:01:56Z">
        <w:r>
          <w:rPr>
            <w:rFonts w:ascii="宋体" w:hAnsi="宋体" w:eastAsia="宋体" w:cs="宋体"/>
            <w:spacing w:val="-4"/>
            <w:sz w:val="24"/>
            <w:szCs w:val="24"/>
          </w:rPr>
          <w:delText>后</w:delText>
        </w:r>
      </w:del>
      <w:r>
        <w:rPr>
          <w:rFonts w:ascii="宋体" w:hAnsi="宋体" w:eastAsia="宋体" w:cs="宋体"/>
          <w:spacing w:val="-4"/>
          <w:sz w:val="24"/>
          <w:szCs w:val="24"/>
        </w:rPr>
        <w:t>由甲方负责差旅食宿费用，乙方到</w:t>
      </w:r>
      <w:r>
        <w:rPr>
          <w:rFonts w:ascii="宋体" w:hAnsi="宋体" w:eastAsia="宋体" w:cs="宋体"/>
          <w:spacing w:val="-3"/>
          <w:sz w:val="24"/>
          <w:szCs w:val="24"/>
        </w:rPr>
        <w:t>甲方现场配合交接与调试。</w:t>
      </w:r>
    </w:p>
    <w:p>
      <w:pPr>
        <w:spacing w:before="313" w:line="219" w:lineRule="auto"/>
        <w:ind w:left="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六、模块功能及交付条件：</w:t>
      </w:r>
    </w:p>
    <w:p>
      <w:pPr>
        <w:pStyle w:val="3"/>
        <w:spacing w:line="366" w:lineRule="auto"/>
      </w:pPr>
    </w:p>
    <w:p>
      <w:pPr>
        <w:spacing w:before="78" w:line="332" w:lineRule="auto"/>
        <w:ind w:left="24" w:right="10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6.1</w:t>
      </w:r>
      <w:del w:id="97" w:author="Grace" w:date="2024-11-28T10:48:57Z">
        <w:r>
          <w:rPr>
            <w:rFonts w:ascii="宋体" w:hAnsi="宋体" w:eastAsia="宋体" w:cs="宋体"/>
            <w:spacing w:val="-1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乙方提供的算法模块必须具</w:t>
      </w:r>
      <w:ins w:id="98" w:author="明" w:date="2024-11-27T15:51:2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备</w:t>
        </w:r>
      </w:ins>
      <w:r>
        <w:rPr>
          <w:rFonts w:ascii="宋体" w:hAnsi="宋体" w:eastAsia="宋体" w:cs="宋体"/>
          <w:spacing w:val="-1"/>
          <w:sz w:val="24"/>
          <w:szCs w:val="24"/>
        </w:rPr>
        <w:t>《附录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1》所标注的全部功</w:t>
      </w:r>
      <w:r>
        <w:rPr>
          <w:rFonts w:ascii="宋体" w:hAnsi="宋体" w:eastAsia="宋体" w:cs="宋体"/>
          <w:spacing w:val="-2"/>
          <w:sz w:val="24"/>
          <w:szCs w:val="24"/>
        </w:rPr>
        <w:t>能（甲方需配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合乙方完成各功能项的理解与分析）。</w:t>
      </w:r>
    </w:p>
    <w:p>
      <w:pPr>
        <w:spacing w:before="316" w:line="340" w:lineRule="auto"/>
        <w:ind w:left="25" w:right="13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6.2</w:t>
      </w:r>
      <w:del w:id="99" w:author="Grace" w:date="2024-11-28T10:48:59Z">
        <w:r>
          <w:rPr>
            <w:rFonts w:ascii="宋体" w:hAnsi="宋体" w:eastAsia="宋体" w:cs="宋体"/>
            <w:spacing w:val="-1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乙方交付模块后</w:t>
      </w:r>
      <w:ins w:id="100" w:author="明" w:date="2024-11-27T15:02:49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，</w:t>
        </w:r>
      </w:ins>
      <w:r>
        <w:rPr>
          <w:rFonts w:ascii="宋体" w:hAnsi="宋体" w:eastAsia="宋体" w:cs="宋体"/>
          <w:spacing w:val="-1"/>
          <w:sz w:val="24"/>
          <w:szCs w:val="24"/>
        </w:rPr>
        <w:t>甲方需要积极配合完成功能验收，</w:t>
      </w:r>
      <w:r>
        <w:rPr>
          <w:rFonts w:ascii="宋体" w:hAnsi="宋体" w:eastAsia="宋体" w:cs="宋体"/>
          <w:spacing w:val="-2"/>
          <w:sz w:val="24"/>
          <w:szCs w:val="24"/>
        </w:rPr>
        <w:t>乙方交付模块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天</w:t>
      </w:r>
      <w:del w:id="101" w:author="明" w:date="2024-11-27T15:03:04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之内</w:t>
      </w:r>
      <w:ins w:id="102" w:author="明" w:date="2024-11-27T15:03:17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，</w:t>
        </w:r>
      </w:ins>
      <w:ins w:id="103" w:author="明" w:date="2024-11-27T15:03:35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甲方应组织验收并提供验收相关的材料</w:t>
        </w:r>
      </w:ins>
      <w:del w:id="104" w:author="明" w:date="2024-11-27T15:04:32Z">
        <w:r>
          <w:rPr>
            <w:rFonts w:ascii="宋体" w:hAnsi="宋体" w:eastAsia="宋体" w:cs="宋体"/>
            <w:spacing w:val="-3"/>
            <w:sz w:val="24"/>
            <w:szCs w:val="24"/>
          </w:rPr>
          <w:delText>甲方未提供任何验收相关的材料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（</w:t>
      </w:r>
      <w:ins w:id="105" w:author="明" w:date="2024-11-27T15:04:07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若因</w:t>
        </w:r>
      </w:ins>
      <w:ins w:id="106" w:author="明" w:date="2024-11-27T15:04:12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客观</w:t>
        </w:r>
      </w:ins>
      <w:ins w:id="107" w:author="明" w:date="2024-11-27T15:04:13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原因</w:t>
        </w:r>
      </w:ins>
      <w:r>
        <w:rPr>
          <w:rFonts w:ascii="宋体" w:hAnsi="宋体" w:eastAsia="宋体" w:cs="宋体"/>
          <w:spacing w:val="-3"/>
          <w:sz w:val="24"/>
          <w:szCs w:val="24"/>
        </w:rPr>
        <w:t>不能验收则</w:t>
      </w:r>
      <w:ins w:id="108" w:author="明" w:date="2024-11-27T15:04:22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需</w:t>
        </w:r>
      </w:ins>
      <w:r>
        <w:rPr>
          <w:rFonts w:ascii="宋体" w:hAnsi="宋体" w:eastAsia="宋体" w:cs="宋体"/>
          <w:spacing w:val="-3"/>
          <w:sz w:val="24"/>
          <w:szCs w:val="24"/>
        </w:rPr>
        <w:t>提供书面材料</w:t>
      </w:r>
      <w:del w:id="109" w:author="Grace" w:date="2024-11-28T10:46:19Z">
        <w:r>
          <w:rPr>
            <w:rFonts w:ascii="宋体" w:hAnsi="宋体" w:eastAsia="宋体" w:cs="宋体"/>
            <w:spacing w:val="-3"/>
            <w:sz w:val="24"/>
            <w:szCs w:val="24"/>
          </w:rPr>
          <w:delText>，最晚不能超过</w:delText>
        </w:r>
      </w:del>
      <w:del w:id="110" w:author="Grace" w:date="2024-11-28T10:46:19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del w:id="111" w:author="Grace" w:date="2024-11-28T10:46:19Z">
        <w:r>
          <w:rPr>
            <w:rFonts w:ascii="宋体" w:hAnsi="宋体" w:eastAsia="宋体" w:cs="宋体"/>
            <w:spacing w:val="-1"/>
            <w:sz w:val="24"/>
            <w:szCs w:val="24"/>
          </w:rPr>
          <w:delText>14</w:delText>
        </w:r>
      </w:del>
      <w:del w:id="112" w:author="Grace" w:date="2024-11-28T10:46:19Z">
        <w:r>
          <w:rPr>
            <w:rFonts w:ascii="宋体" w:hAnsi="宋体" w:eastAsia="宋体" w:cs="宋体"/>
            <w:spacing w:val="-38"/>
            <w:sz w:val="24"/>
            <w:szCs w:val="24"/>
          </w:rPr>
          <w:delText xml:space="preserve"> </w:delText>
        </w:r>
      </w:del>
      <w:del w:id="113" w:author="Grace" w:date="2024-11-28T10:46:19Z">
        <w:r>
          <w:rPr>
            <w:rFonts w:ascii="宋体" w:hAnsi="宋体" w:eastAsia="宋体" w:cs="宋体"/>
            <w:spacing w:val="-1"/>
            <w:sz w:val="24"/>
            <w:szCs w:val="24"/>
          </w:rPr>
          <w:delText>天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）</w:t>
      </w:r>
      <w:del w:id="114" w:author="Grace" w:date="2024-11-28T10:46:11Z">
        <w:r>
          <w:rPr>
            <w:rFonts w:ascii="宋体" w:hAnsi="宋体" w:eastAsia="宋体" w:cs="宋体"/>
            <w:spacing w:val="-1"/>
            <w:sz w:val="24"/>
            <w:szCs w:val="24"/>
          </w:rPr>
          <w:delText>否则</w:delText>
        </w:r>
      </w:del>
      <w:ins w:id="115" w:author="明" w:date="2024-11-27T15:04:48Z">
        <w:del w:id="116" w:author="Grace" w:date="2024-11-28T10:46:11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视</w:delText>
          </w:r>
        </w:del>
      </w:ins>
      <w:del w:id="117" w:author="Grace" w:date="2024-11-28T10:46:11Z">
        <w:r>
          <w:rPr>
            <w:rFonts w:ascii="宋体" w:hAnsi="宋体" w:eastAsia="宋体" w:cs="宋体"/>
            <w:spacing w:val="-1"/>
            <w:sz w:val="24"/>
            <w:szCs w:val="24"/>
          </w:rPr>
          <w:delText>认为交付成功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，后续</w:t>
      </w:r>
      <w:ins w:id="118" w:author="明" w:date="2024-11-27T15:05:0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非</w:t>
        </w:r>
      </w:ins>
      <w:ins w:id="119" w:author="明" w:date="2024-11-27T15:05:1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因</w:t>
        </w:r>
      </w:ins>
      <w:ins w:id="120" w:author="明" w:date="2024-11-27T15:05:2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乙方</w:t>
        </w:r>
      </w:ins>
      <w:ins w:id="121" w:author="明" w:date="2024-11-27T15:05:2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原因</w:t>
        </w:r>
      </w:ins>
      <w:ins w:id="122" w:author="明" w:date="2024-11-27T15:05:2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导致</w:t>
        </w:r>
      </w:ins>
      <w:ins w:id="123" w:author="明" w:date="2024-11-27T15:05:2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的</w:t>
        </w:r>
      </w:ins>
      <w:r>
        <w:rPr>
          <w:rFonts w:ascii="宋体" w:hAnsi="宋体" w:eastAsia="宋体" w:cs="宋体"/>
          <w:spacing w:val="-1"/>
          <w:sz w:val="24"/>
          <w:szCs w:val="24"/>
        </w:rPr>
        <w:t>问题乙方可不</w:t>
      </w:r>
      <w:ins w:id="124" w:author="明" w:date="2024-11-27T15:05:3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再</w:t>
        </w:r>
      </w:ins>
      <w:ins w:id="125" w:author="明" w:date="2024-11-27T15:05:4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提供</w:t>
        </w:r>
      </w:ins>
      <w:del w:id="126" w:author="明" w:date="2024-11-27T15:05:35Z">
        <w:r>
          <w:rPr>
            <w:rFonts w:ascii="宋体" w:hAnsi="宋体" w:eastAsia="宋体" w:cs="宋体"/>
            <w:spacing w:val="-1"/>
            <w:sz w:val="24"/>
            <w:szCs w:val="24"/>
          </w:rPr>
          <w:delText>在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支持。若甲方验收过程中需要</w:t>
      </w:r>
      <w:del w:id="127" w:author="明" w:date="2024-11-27T15:05:59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乙方配合，乙方应</w:t>
      </w:r>
      <w:ins w:id="128" w:author="明" w:date="2024-11-27T15:06:0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在</w:t>
        </w:r>
      </w:ins>
      <w:ins w:id="129" w:author="明" w:date="2024-11-27T15:06:0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接到</w:t>
        </w:r>
      </w:ins>
      <w:ins w:id="130" w:author="明" w:date="2024-11-27T15:06:1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通知</w:t>
        </w:r>
      </w:ins>
      <w:ins w:id="131" w:author="明" w:date="2024-11-27T15:06:1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后</w:t>
        </w:r>
      </w:ins>
      <w:ins w:id="132" w:author="明" w:date="2024-11-27T15:06:20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【</w:t>
        </w:r>
      </w:ins>
      <w:ins w:id="133" w:author="明" w:date="2024-11-27T15:24:5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</w:t>
        </w:r>
      </w:ins>
      <w:ins w:id="134" w:author="明" w:date="2024-11-27T15:06:20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】</w:t>
        </w:r>
      </w:ins>
      <w:ins w:id="135" w:author="明" w:date="2024-11-27T15:06:2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日</w:t>
        </w:r>
      </w:ins>
      <w:ins w:id="136" w:author="明" w:date="2024-11-27T15:06:2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内</w:t>
        </w:r>
      </w:ins>
      <w:r>
        <w:rPr>
          <w:rFonts w:ascii="宋体" w:hAnsi="宋体" w:eastAsia="宋体" w:cs="宋体"/>
          <w:spacing w:val="-1"/>
          <w:sz w:val="24"/>
          <w:szCs w:val="24"/>
        </w:rPr>
        <w:t>积极</w:t>
      </w:r>
      <w:ins w:id="137" w:author="明" w:date="2024-11-27T15:06:3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响应</w:t>
        </w:r>
      </w:ins>
      <w:ins w:id="138" w:author="明" w:date="2024-11-27T15:06:3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并</w:t>
        </w:r>
      </w:ins>
      <w:ins w:id="139" w:author="明" w:date="2024-11-27T15:06:3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提供</w:t>
        </w:r>
      </w:ins>
      <w:ins w:id="140" w:author="明" w:date="2024-11-27T15:06:4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必要</w:t>
        </w:r>
      </w:ins>
      <w:ins w:id="141" w:author="明" w:date="2024-11-27T15:06:4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帮助</w:t>
        </w:r>
      </w:ins>
      <w:del w:id="142" w:author="明" w:date="2024-11-27T15:06:30Z">
        <w:r>
          <w:rPr>
            <w:rFonts w:ascii="宋体" w:hAnsi="宋体" w:eastAsia="宋体" w:cs="宋体"/>
            <w:spacing w:val="-1"/>
            <w:sz w:val="24"/>
            <w:szCs w:val="24"/>
          </w:rPr>
          <w:delText>配合</w:delText>
        </w:r>
      </w:del>
      <w:ins w:id="143" w:author="Grace" w:date="2024-11-28T10:49:0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。</w:t>
        </w:r>
      </w:ins>
      <w:del w:id="144" w:author="Grace" w:date="2024-11-28T10:49:03Z">
        <w:r>
          <w:rPr>
            <w:rFonts w:ascii="宋体" w:hAnsi="宋体" w:eastAsia="宋体" w:cs="宋体"/>
            <w:spacing w:val="-1"/>
            <w:sz w:val="24"/>
            <w:szCs w:val="24"/>
          </w:rPr>
          <w:delText>。</w:delText>
        </w:r>
      </w:del>
    </w:p>
    <w:p>
      <w:pPr>
        <w:spacing w:before="311" w:line="332" w:lineRule="auto"/>
        <w:ind w:left="28" w:right="40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6.3</w:t>
      </w:r>
      <w:del w:id="145" w:author="Grace" w:date="2024-11-28T10:49:01Z">
        <w:r>
          <w:rPr>
            <w:rFonts w:ascii="宋体" w:hAnsi="宋体" w:eastAsia="宋体" w:cs="宋体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z w:val="24"/>
          <w:szCs w:val="24"/>
        </w:rPr>
        <w:t>甲乙双方签订合同后</w:t>
      </w:r>
      <w:ins w:id="146" w:author="明" w:date="2024-11-27T15:07:46Z">
        <w:r>
          <w:rPr>
            <w:rFonts w:hint="eastAsia" w:ascii="宋体" w:hAnsi="宋体" w:eastAsia="宋体" w:cs="宋体"/>
            <w:sz w:val="24"/>
            <w:szCs w:val="24"/>
            <w:lang w:eastAsia="zh-CN"/>
          </w:rPr>
          <w:t>，</w:t>
        </w:r>
      </w:ins>
      <w:ins w:id="147" w:author="明" w:date="2024-11-27T15:07:49Z">
        <w:r>
          <w:rPr>
            <w:rFonts w:hint="eastAsia" w:ascii="宋体" w:hAnsi="宋体" w:eastAsia="宋体" w:cs="宋体"/>
            <w:sz w:val="24"/>
            <w:szCs w:val="24"/>
            <w:lang w:eastAsia="zh-CN"/>
            <w:rPrChange w:id="148" w:author="明" w:date="2024-11-27T15:07:49Z">
              <w:rPr>
                <w:rFonts w:hint="eastAsia"/>
              </w:rPr>
            </w:rPrChange>
          </w:rPr>
          <w:t>未经双方书面同意</w:t>
        </w:r>
      </w:ins>
      <w:ins w:id="149" w:author="明" w:date="2024-11-27T15:07:52Z">
        <w:r>
          <w:rPr>
            <w:rFonts w:hint="eastAsia" w:ascii="宋体" w:hAnsi="宋体" w:eastAsia="宋体" w:cs="宋体"/>
            <w:sz w:val="24"/>
            <w:szCs w:val="24"/>
            <w:lang w:eastAsia="zh-CN"/>
          </w:rPr>
          <w:t>，</w:t>
        </w:r>
      </w:ins>
      <w:r>
        <w:rPr>
          <w:rFonts w:ascii="宋体" w:hAnsi="宋体" w:eastAsia="宋体" w:cs="宋体"/>
          <w:sz w:val="24"/>
          <w:szCs w:val="24"/>
        </w:rPr>
        <w:t>不可随意增加和减</w:t>
      </w:r>
      <w:r>
        <w:rPr>
          <w:rFonts w:ascii="宋体" w:hAnsi="宋体" w:eastAsia="宋体" w:cs="宋体"/>
          <w:spacing w:val="-1"/>
          <w:sz w:val="24"/>
          <w:szCs w:val="24"/>
        </w:rPr>
        <w:t>少模块功能项，若有需求变更</w:t>
      </w:r>
      <w:del w:id="150" w:author="Grace" w:date="2024-11-28T10:46:32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则需要双方</w:t>
      </w:r>
      <w:del w:id="151" w:author="明" w:date="2024-11-27T15:51:34Z">
        <w:r>
          <w:rPr>
            <w:rFonts w:ascii="宋体" w:hAnsi="宋体" w:eastAsia="宋体" w:cs="宋体"/>
            <w:spacing w:val="-1"/>
            <w:sz w:val="24"/>
            <w:szCs w:val="24"/>
          </w:rPr>
          <w:delText>共同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协商，协商</w:t>
      </w:r>
      <w:ins w:id="152" w:author="明" w:date="2024-11-27T15:08:1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一致</w:t>
        </w:r>
      </w:ins>
      <w:ins w:id="153" w:author="明" w:date="2024-11-27T15:08:1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后</w:t>
        </w:r>
      </w:ins>
      <w:ins w:id="154" w:author="明" w:date="2024-11-27T15:08:24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签署</w:t>
        </w:r>
      </w:ins>
      <w:ins w:id="155" w:author="明" w:date="2024-11-27T15:08:2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书面</w:t>
        </w:r>
      </w:ins>
      <w:ins w:id="156" w:author="明" w:date="2024-11-27T15:08:2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变更</w:t>
        </w:r>
      </w:ins>
      <w:ins w:id="157" w:author="明" w:date="2024-11-27T15:08:3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协议</w:t>
        </w:r>
      </w:ins>
      <w:ins w:id="158" w:author="明" w:date="2024-11-27T15:08:3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，</w:t>
        </w:r>
      </w:ins>
      <w:ins w:id="159" w:author="明" w:date="2024-11-27T15:08:3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变更</w:t>
        </w:r>
      </w:ins>
      <w:ins w:id="160" w:author="明" w:date="2024-11-27T15:08:3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协议</w:t>
        </w:r>
      </w:ins>
      <w:ins w:id="161" w:author="明" w:date="2024-11-27T15:08:4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作为</w:t>
        </w:r>
      </w:ins>
      <w:ins w:id="162" w:author="明" w:date="2024-11-27T15:08:4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本合同的</w:t>
        </w:r>
      </w:ins>
      <w:ins w:id="163" w:author="明" w:date="2024-11-27T15:08:4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组成</w:t>
        </w:r>
      </w:ins>
      <w:ins w:id="164" w:author="明" w:date="2024-11-27T15:08:4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部分</w:t>
        </w:r>
      </w:ins>
      <w:ins w:id="165" w:author="明" w:date="2024-11-27T15:08:49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，</w:t>
        </w:r>
      </w:ins>
      <w:ins w:id="166" w:author="明" w:date="2024-11-27T15:08:5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与</w:t>
        </w:r>
      </w:ins>
      <w:ins w:id="167" w:author="明" w:date="2024-11-27T15:08:5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本合同</w:t>
        </w:r>
      </w:ins>
      <w:ins w:id="168" w:author="明" w:date="2024-11-27T15:08:5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具有</w:t>
        </w:r>
      </w:ins>
      <w:ins w:id="169" w:author="明" w:date="2024-11-27T15:08:5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同等</w:t>
        </w:r>
      </w:ins>
      <w:ins w:id="170" w:author="明" w:date="2024-11-27T15:09:0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法律效力</w:t>
        </w:r>
      </w:ins>
      <w:ins w:id="171" w:author="明" w:date="2024-11-27T15:09:03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。</w:t>
        </w:r>
      </w:ins>
      <w:del w:id="172" w:author="明" w:date="2024-11-27T15:09:10Z">
        <w:r>
          <w:rPr>
            <w:rFonts w:ascii="宋体" w:hAnsi="宋体" w:eastAsia="宋体" w:cs="宋体"/>
            <w:spacing w:val="-1"/>
            <w:sz w:val="24"/>
            <w:szCs w:val="24"/>
          </w:rPr>
          <w:delText>结果不受本合</w:delText>
        </w:r>
      </w:del>
      <w:del w:id="173" w:author="明" w:date="2024-11-27T15:09:09Z">
        <w:r>
          <w:rPr>
            <w:rFonts w:ascii="宋体" w:hAnsi="宋体" w:eastAsia="宋体" w:cs="宋体"/>
            <w:spacing w:val="-1"/>
            <w:sz w:val="24"/>
            <w:szCs w:val="24"/>
          </w:rPr>
          <w:delText>同约束和保护。</w:delText>
        </w:r>
      </w:del>
    </w:p>
    <w:p>
      <w:pPr>
        <w:spacing w:before="320" w:line="219" w:lineRule="auto"/>
        <w:ind w:left="0" w:firstLine="476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6.4</w:t>
      </w:r>
      <w:del w:id="174" w:author="Grace" w:date="2024-11-28T10:49:09Z">
        <w:r>
          <w:rPr>
            <w:rFonts w:ascii="宋体" w:hAnsi="宋体" w:eastAsia="宋体" w:cs="宋体"/>
            <w:spacing w:val="-1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甲方验收合格</w:t>
      </w:r>
      <w:del w:id="175" w:author="Grace" w:date="2024-11-28T10:47:04Z">
        <w:r>
          <w:rPr>
            <w:rFonts w:ascii="宋体" w:hAnsi="宋体" w:eastAsia="宋体" w:cs="宋体"/>
            <w:spacing w:val="-1"/>
            <w:sz w:val="24"/>
            <w:szCs w:val="24"/>
          </w:rPr>
          <w:delText>（超过验收期限</w:delText>
        </w:r>
      </w:del>
      <w:ins w:id="176" w:author="明" w:date="2024-11-27T15:09:46Z">
        <w:del w:id="177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未</w:delText>
          </w:r>
        </w:del>
      </w:ins>
      <w:ins w:id="178" w:author="明" w:date="2024-11-27T15:09:47Z">
        <w:del w:id="179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提出</w:delText>
          </w:r>
        </w:del>
      </w:ins>
      <w:ins w:id="180" w:author="明" w:date="2024-11-27T15:09:48Z">
        <w:del w:id="181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异议</w:delText>
          </w:r>
        </w:del>
      </w:ins>
      <w:ins w:id="182" w:author="明" w:date="2024-11-27T15:09:50Z">
        <w:del w:id="183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或</w:delText>
          </w:r>
        </w:del>
      </w:ins>
      <w:ins w:id="184" w:author="明" w:date="2024-11-27T15:09:54Z">
        <w:del w:id="185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验收</w:delText>
          </w:r>
        </w:del>
      </w:ins>
      <w:ins w:id="186" w:author="明" w:date="2024-11-27T15:09:55Z">
        <w:del w:id="187" w:author="Grace" w:date="2024-11-28T10:47:04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通过</w:delText>
          </w:r>
        </w:del>
      </w:ins>
      <w:del w:id="188" w:author="Grace" w:date="2024-11-28T10:47:04Z">
        <w:r>
          <w:rPr>
            <w:rFonts w:ascii="宋体" w:hAnsi="宋体" w:eastAsia="宋体" w:cs="宋体"/>
            <w:spacing w:val="-1"/>
            <w:sz w:val="24"/>
            <w:szCs w:val="24"/>
          </w:rPr>
          <w:delText>）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视为交付完成。</w:t>
      </w:r>
      <w:ins w:id="189" w:author="明" w:date="2024-11-27T15:10:09Z">
        <w:r>
          <w:rPr>
            <w:rFonts w:hint="eastAsia" w:ascii="宋体" w:hAnsi="宋体" w:eastAsia="宋体" w:cs="宋体"/>
            <w:spacing w:val="-1"/>
            <w:sz w:val="24"/>
            <w:szCs w:val="24"/>
          </w:rPr>
          <w:t>验收标准以本合同及《附录 1》规定的功能要求和质量标准为准，验收方式包括但不限于功能测试、性能测试、代码审查等。</w:t>
        </w:r>
      </w:ins>
    </w:p>
    <w:p>
      <w:pPr>
        <w:pStyle w:val="3"/>
        <w:spacing w:line="364" w:lineRule="auto"/>
      </w:pPr>
    </w:p>
    <w:p>
      <w:pPr>
        <w:spacing w:before="78" w:line="219" w:lineRule="auto"/>
        <w:ind w:left="22"/>
        <w:rPr>
          <w:ins w:id="190" w:author="明" w:date="2024-11-27T15:10:51Z"/>
          <w:rFonts w:ascii="宋体" w:hAnsi="宋体" w:eastAsia="宋体" w:cs="宋体"/>
          <w:b/>
          <w:bCs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七、</w:t>
      </w:r>
      <w:ins w:id="191" w:author="明" w:date="2024-11-27T15:10:55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知识产权</w:t>
        </w:r>
      </w:ins>
      <w:ins w:id="192" w:author="明" w:date="2024-11-27T15:11:08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及</w:t>
        </w:r>
      </w:ins>
      <w:ins w:id="193" w:author="明" w:date="2024-11-27T15:11:00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保密</w:t>
        </w:r>
      </w:ins>
      <w:ins w:id="194" w:author="明" w:date="2024-11-27T15:11:05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条款</w:t>
        </w:r>
      </w:ins>
    </w:p>
    <w:p>
      <w:pPr>
        <w:spacing w:before="320" w:line="219" w:lineRule="auto"/>
        <w:ind w:left="0" w:firstLine="476" w:firstLineChars="200"/>
        <w:rPr>
          <w:ins w:id="195" w:author="明" w:date="2024-11-27T15:11:23Z"/>
          <w:rFonts w:hint="eastAsia" w:ascii="宋体" w:hAnsi="宋体" w:eastAsia="宋体" w:cs="宋体"/>
          <w:spacing w:val="-1"/>
          <w:sz w:val="24"/>
          <w:szCs w:val="24"/>
          <w:lang w:eastAsia="zh-CN"/>
        </w:rPr>
      </w:pPr>
      <w:ins w:id="196" w:author="明" w:date="2024-11-27T15:17:1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7.1</w:t>
        </w:r>
      </w:ins>
      <w:ins w:id="197" w:author="明" w:date="2024-11-27T15:11:23Z">
        <w:r>
          <w:rPr>
            <w:rFonts w:hint="default" w:ascii="宋体" w:hAnsi="宋体" w:eastAsia="宋体" w:cs="宋体"/>
            <w:spacing w:val="-1"/>
            <w:sz w:val="24"/>
            <w:szCs w:val="24"/>
          </w:rPr>
          <w:t>本合同项下开发的算法模块及相关技术成果的知识产权归甲方所有</w:t>
        </w:r>
      </w:ins>
      <w:ins w:id="198" w:author="明" w:date="2024-11-27T15:12:11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。</w:t>
        </w:r>
      </w:ins>
    </w:p>
    <w:p>
      <w:pPr>
        <w:spacing w:before="320" w:line="219" w:lineRule="auto"/>
        <w:ind w:left="0" w:firstLine="476" w:firstLineChars="200"/>
        <w:rPr>
          <w:ins w:id="199" w:author="明" w:date="2024-11-27T15:13:34Z"/>
          <w:rFonts w:hint="default" w:ascii="宋体" w:hAnsi="宋体" w:eastAsia="宋体" w:cs="宋体"/>
          <w:spacing w:val="-1"/>
          <w:sz w:val="24"/>
          <w:szCs w:val="24"/>
        </w:rPr>
      </w:pPr>
      <w:ins w:id="200" w:author="明" w:date="2024-11-27T15:17:1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7.</w:t>
        </w:r>
      </w:ins>
      <w:ins w:id="201" w:author="明" w:date="2024-11-27T15:17:1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2</w:t>
        </w:r>
      </w:ins>
      <w:ins w:id="202" w:author="明" w:date="2024-11-27T15:11:23Z">
        <w:r>
          <w:rPr>
            <w:rFonts w:hint="default" w:ascii="宋体" w:hAnsi="宋体" w:eastAsia="宋体" w:cs="宋体"/>
            <w:spacing w:val="-1"/>
            <w:sz w:val="24"/>
            <w:szCs w:val="24"/>
          </w:rPr>
          <w:t>双方应对在合同履行过程中知悉的对方商业秘密、技术秘密、经营计划、客户信息等予以保密，未经对方书面同意，不得向任何第三方披露或使用。若一方违反保密条款，应向对方赔偿因此造成的全部损失。</w:t>
        </w:r>
      </w:ins>
    </w:p>
    <w:p>
      <w:pPr>
        <w:spacing w:before="320" w:line="219" w:lineRule="auto"/>
        <w:ind w:left="0" w:firstLine="476" w:firstLineChars="200"/>
        <w:rPr>
          <w:ins w:id="203" w:author="明" w:date="2024-11-27T15:10:51Z"/>
          <w:rFonts w:hint="default" w:ascii="宋体" w:hAnsi="宋体" w:eastAsia="宋体" w:cs="宋体"/>
          <w:spacing w:val="-1"/>
          <w:sz w:val="24"/>
          <w:szCs w:val="24"/>
        </w:rPr>
      </w:pPr>
    </w:p>
    <w:p>
      <w:pPr>
        <w:spacing w:before="78" w:line="219" w:lineRule="auto"/>
        <w:ind w:left="22"/>
        <w:rPr>
          <w:ins w:id="204" w:author="明" w:date="2024-11-27T15:16:45Z"/>
          <w:rFonts w:hint="eastAsia" w:ascii="宋体" w:hAnsi="宋体" w:eastAsia="宋体" w:cs="宋体"/>
          <w:b/>
          <w:bCs/>
          <w:spacing w:val="-3"/>
          <w:sz w:val="24"/>
          <w:szCs w:val="24"/>
          <w:lang w:eastAsia="zh-CN"/>
        </w:rPr>
      </w:pPr>
      <w:ins w:id="205" w:author="明" w:date="2024-11-27T15:16:01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八</w:t>
        </w:r>
      </w:ins>
      <w:ins w:id="206" w:author="明" w:date="2024-11-27T15:16:02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、</w:t>
        </w:r>
      </w:ins>
      <w:ins w:id="207" w:author="明" w:date="2024-11-27T15:16:45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eastAsia="zh-CN"/>
          </w:rPr>
          <w:t>违约责任</w:t>
        </w:r>
      </w:ins>
    </w:p>
    <w:p>
      <w:pPr>
        <w:spacing w:before="320" w:line="219" w:lineRule="auto"/>
        <w:ind w:left="0" w:firstLine="476" w:firstLineChars="200"/>
        <w:rPr>
          <w:ins w:id="208" w:author="明" w:date="2024-11-27T15:16:45Z"/>
          <w:rFonts w:hint="eastAsia" w:ascii="宋体" w:hAnsi="宋体" w:eastAsia="宋体" w:cs="宋体"/>
          <w:spacing w:val="-1"/>
          <w:sz w:val="24"/>
          <w:szCs w:val="24"/>
          <w:lang w:eastAsia="zh-CN"/>
        </w:rPr>
      </w:pPr>
      <w:ins w:id="209" w:author="明" w:date="2024-11-27T15:17:2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8.</w:t>
        </w:r>
      </w:ins>
      <w:ins w:id="210" w:author="Grace" w:date="2024-11-28T10:48:0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1</w:t>
        </w:r>
      </w:ins>
      <w:ins w:id="211" w:author="明" w:date="2024-11-27T15:17:28Z">
        <w:del w:id="212" w:author="Grace" w:date="2024-11-28T10:48:05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2</w:delText>
          </w:r>
        </w:del>
      </w:ins>
      <w:ins w:id="213" w:author="明" w:date="2024-11-27T15:17:2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 xml:space="preserve"> </w:t>
        </w:r>
      </w:ins>
      <w:ins w:id="214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若乙方未按照合同约定的时间节点完成开发任务或交付成果，每逾期一日，应按照合同总金额的 </w:t>
        </w:r>
      </w:ins>
      <w:ins w:id="215" w:author="明" w:date="2024-11-27T15:19:13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【</w:t>
        </w:r>
      </w:ins>
      <w:ins w:id="216" w:author="明" w:date="2024-11-27T15:22:0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0</w:t>
        </w:r>
      </w:ins>
      <w:ins w:id="217" w:author="明" w:date="2024-11-27T15:22:0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.5</w:t>
        </w:r>
      </w:ins>
      <w:ins w:id="218" w:author="明" w:date="2024-11-27T15:19:1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%</w:t>
        </w:r>
      </w:ins>
      <w:ins w:id="219" w:author="明" w:date="2024-11-27T15:19:13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20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向甲方支付违约金；逾期超过</w:t>
        </w:r>
      </w:ins>
      <w:ins w:id="221" w:author="明" w:date="2024-11-27T15:19:37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【</w:t>
        </w:r>
      </w:ins>
      <w:ins w:id="222" w:author="明" w:date="2024-11-27T15:24:50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7</w:t>
        </w:r>
      </w:ins>
      <w:ins w:id="223" w:author="明" w:date="2024-11-27T15:19:37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24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日的，甲方有权解除合同，乙方应返还已收取的款项，并按照合同总金额的</w:t>
        </w:r>
      </w:ins>
      <w:ins w:id="225" w:author="明" w:date="2024-11-27T15:19:42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【</w:t>
        </w:r>
      </w:ins>
      <w:ins w:id="226" w:author="明" w:date="2024-11-27T15:22:1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</w:t>
        </w:r>
      </w:ins>
      <w:ins w:id="227" w:author="明" w:date="2024-11-27T15:22:18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0</w:t>
        </w:r>
      </w:ins>
      <w:ins w:id="228" w:author="明" w:date="2024-11-27T15:19:4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%</w:t>
        </w:r>
      </w:ins>
      <w:ins w:id="229" w:author="明" w:date="2024-11-27T15:19:42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30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向甲方支付违约金，同时乙方应承担因违约给甲方造成的全部损失，包括但不限于甲方因项目延误而向第三方承担的违约责任、预期利益损失等。</w:t>
        </w:r>
      </w:ins>
    </w:p>
    <w:p>
      <w:pPr>
        <w:spacing w:before="320" w:line="219" w:lineRule="auto"/>
        <w:ind w:left="0" w:firstLine="476" w:firstLineChars="200"/>
        <w:rPr>
          <w:ins w:id="231" w:author="明" w:date="2024-11-27T15:16:38Z"/>
          <w:rFonts w:hint="eastAsia" w:ascii="宋体" w:hAnsi="宋体" w:eastAsia="宋体" w:cs="宋体"/>
          <w:b w:val="0"/>
          <w:bCs w:val="0"/>
          <w:spacing w:val="-1"/>
          <w:sz w:val="24"/>
          <w:szCs w:val="24"/>
          <w:lang w:val="en-US" w:eastAsia="zh-CN"/>
        </w:rPr>
      </w:pPr>
      <w:ins w:id="232" w:author="明" w:date="2024-11-27T15:17:3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8.</w:t>
        </w:r>
      </w:ins>
      <w:ins w:id="233" w:author="明" w:date="2024-11-27T15:17:33Z">
        <w:del w:id="234" w:author="Grace" w:date="2024-11-28T10:48:19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>3</w:delText>
          </w:r>
        </w:del>
      </w:ins>
      <w:ins w:id="235" w:author="Grace" w:date="2024-11-28T10:48:07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2</w:t>
        </w:r>
      </w:ins>
      <w:ins w:id="236" w:author="明" w:date="2024-11-27T15:17:33Z">
        <w:del w:id="237" w:author="Grace" w:date="2024-11-28T10:48:06Z">
          <w:r>
            <w:rPr>
              <w:rFonts w:hint="eastAsia" w:ascii="宋体" w:hAnsi="宋体" w:eastAsia="宋体" w:cs="宋体"/>
              <w:spacing w:val="-1"/>
              <w:sz w:val="24"/>
              <w:szCs w:val="24"/>
              <w:lang w:val="en-US" w:eastAsia="zh-CN"/>
            </w:rPr>
            <w:delText xml:space="preserve"> </w:delText>
          </w:r>
        </w:del>
      </w:ins>
      <w:ins w:id="238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若乙方交付的算法模块不符合合同约定的质量标准或功能要求，乙方应在甲方通知后的 </w:t>
        </w:r>
      </w:ins>
      <w:ins w:id="239" w:author="明" w:date="2024-11-27T15:22:30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【</w:t>
        </w:r>
      </w:ins>
      <w:ins w:id="240" w:author="明" w:date="2024-11-27T15:24:4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7</w:t>
        </w:r>
      </w:ins>
      <w:ins w:id="241" w:author="明" w:date="2024-11-27T15:22:30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42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日内进行免费修改或完善；若经过</w:t>
        </w:r>
      </w:ins>
      <w:ins w:id="243" w:author="明" w:date="2024-11-27T15:22:38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【</w:t>
        </w:r>
      </w:ins>
      <w:ins w:id="244" w:author="明" w:date="2024-11-27T15:24:4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</w:t>
        </w:r>
      </w:ins>
      <w:ins w:id="245" w:author="明" w:date="2024-11-27T15:22:38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46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次修改仍未达到要求，甲方有权解除合同，乙方应返还已收取的款项，并按照合同总金额的 </w:t>
        </w:r>
      </w:ins>
      <w:ins w:id="247" w:author="明" w:date="2024-11-27T15:22:46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【</w:t>
        </w:r>
      </w:ins>
      <w:ins w:id="248" w:author="明" w:date="2024-11-27T15:22:54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30</w:t>
        </w:r>
      </w:ins>
      <w:ins w:id="249" w:author="明" w:date="2024-11-27T15:22:55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%</w:t>
        </w:r>
      </w:ins>
      <w:ins w:id="250" w:author="明" w:date="2024-11-27T15:22:46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】</w:t>
        </w:r>
      </w:ins>
      <w:ins w:id="251" w:author="明" w:date="2024-11-27T15:16:45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 xml:space="preserve"> 向甲方支付违约金，同时乙方应承担因违约给甲方造成的全部损失。</w:t>
        </w:r>
      </w:ins>
    </w:p>
    <w:p>
      <w:pPr>
        <w:spacing w:before="78" w:line="219" w:lineRule="auto"/>
        <w:ind w:left="22"/>
        <w:rPr>
          <w:ins w:id="252" w:author="明" w:date="2024-11-27T15:16:41Z"/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</w:pPr>
    </w:p>
    <w:p>
      <w:pPr>
        <w:spacing w:before="78" w:line="219" w:lineRule="auto"/>
        <w:ind w:left="22"/>
        <w:rPr>
          <w:rFonts w:ascii="宋体" w:hAnsi="宋体" w:eastAsia="宋体" w:cs="宋体"/>
          <w:sz w:val="24"/>
          <w:szCs w:val="24"/>
        </w:rPr>
      </w:pPr>
      <w:ins w:id="253" w:author="明" w:date="2024-11-27T15:27:49Z">
        <w:r>
          <w:rPr>
            <w:rFonts w:hint="eastAsia" w:ascii="宋体" w:hAnsi="宋体" w:eastAsia="宋体" w:cs="宋体"/>
            <w:b/>
            <w:bCs/>
            <w:spacing w:val="-3"/>
            <w:sz w:val="24"/>
            <w:szCs w:val="24"/>
            <w:lang w:val="en-US" w:eastAsia="zh-CN"/>
          </w:rPr>
          <w:t>九、</w:t>
        </w:r>
      </w:ins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特别声明条款：</w:t>
      </w:r>
    </w:p>
    <w:p>
      <w:pPr>
        <w:pStyle w:val="3"/>
        <w:spacing w:line="363" w:lineRule="auto"/>
      </w:pPr>
    </w:p>
    <w:p>
      <w:pPr>
        <w:spacing w:before="78" w:line="332" w:lineRule="auto"/>
        <w:ind w:left="21" w:right="13" w:firstLine="452"/>
        <w:rPr>
          <w:del w:id="254" w:author="明" w:date="2024-11-27T15:27:35Z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甲乙双方不得以不可抗力为理由单方面解除合同，如确</w:t>
      </w:r>
      <w:r>
        <w:rPr>
          <w:rFonts w:ascii="宋体" w:hAnsi="宋体" w:eastAsia="宋体" w:cs="宋体"/>
          <w:spacing w:val="-3"/>
          <w:sz w:val="24"/>
          <w:szCs w:val="24"/>
        </w:rPr>
        <w:t>实发生</w:t>
      </w:r>
      <w:ins w:id="255" w:author="明" w:date="2024-11-27T15:24:27Z">
        <w:r>
          <w:rPr>
            <w:rFonts w:hint="eastAsia" w:ascii="宋体" w:hAnsi="宋体" w:eastAsia="宋体" w:cs="宋体"/>
            <w:spacing w:val="-3"/>
            <w:sz w:val="24"/>
            <w:szCs w:val="24"/>
          </w:rPr>
          <w:t xml:space="preserve">不可抗力事件（如自然灾害、战争、政府行为等），受影响方应在不可抗力事件发生后的 </w:t>
        </w:r>
      </w:ins>
      <w:ins w:id="256" w:author="明" w:date="2024-11-27T15:24:34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【</w:t>
        </w:r>
      </w:ins>
      <w:ins w:id="257" w:author="明" w:date="2024-11-27T15:24:35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7</w:t>
        </w:r>
      </w:ins>
      <w:ins w:id="258" w:author="明" w:date="2024-11-27T15:24:34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】</w:t>
        </w:r>
      </w:ins>
      <w:ins w:id="259" w:author="明" w:date="2024-11-27T15:24:27Z">
        <w:r>
          <w:rPr>
            <w:rFonts w:hint="eastAsia" w:ascii="宋体" w:hAnsi="宋体" w:eastAsia="宋体" w:cs="宋体"/>
            <w:spacing w:val="-3"/>
            <w:sz w:val="24"/>
            <w:szCs w:val="24"/>
          </w:rPr>
          <w:t xml:space="preserve"> </w:t>
        </w:r>
      </w:ins>
      <w:ins w:id="260" w:author="明" w:date="2024-11-27T15:26:30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日</w:t>
        </w:r>
      </w:ins>
      <w:ins w:id="261" w:author="明" w:date="2024-11-27T15:24:27Z">
        <w:r>
          <w:rPr>
            <w:rFonts w:hint="eastAsia" w:ascii="宋体" w:hAnsi="宋体" w:eastAsia="宋体" w:cs="宋体"/>
            <w:spacing w:val="-3"/>
            <w:sz w:val="24"/>
            <w:szCs w:val="24"/>
          </w:rPr>
          <w:t>内</w:t>
        </w:r>
      </w:ins>
      <w:del w:id="262" w:author="明" w:date="2024-11-27T15:26:25Z">
        <w:r>
          <w:rPr>
            <w:rFonts w:ascii="宋体" w:hAnsi="宋体" w:eastAsia="宋体" w:cs="宋体"/>
            <w:spacing w:val="-3"/>
            <w:sz w:val="24"/>
            <w:szCs w:val="24"/>
          </w:rPr>
          <w:delText>需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以书面形式</w:t>
      </w:r>
      <w:ins w:id="263" w:author="明" w:date="2024-11-27T15:26:40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通知</w:t>
        </w:r>
      </w:ins>
      <w:ins w:id="264" w:author="明" w:date="2024-11-27T15:26:41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对方</w:t>
        </w:r>
      </w:ins>
      <w:ins w:id="265" w:author="明" w:date="2024-11-27T15:26:45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，</w:t>
        </w:r>
      </w:ins>
      <w:ins w:id="266" w:author="明" w:date="2024-11-27T15:27:26Z">
        <w:r>
          <w:rPr>
            <w:rFonts w:hint="eastAsia" w:ascii="宋体" w:hAnsi="宋体" w:eastAsia="宋体" w:cs="宋体"/>
            <w:sz w:val="24"/>
            <w:szCs w:val="24"/>
          </w:rPr>
          <w:t>双方应协商确定合同的履行方式或是否解除合同。如一方擅自以不可抗力为由解除合同，应承担违约责任并赔偿对方因此遭受的损失。</w:t>
        </w:r>
      </w:ins>
      <w:del w:id="267" w:author="明" w:date="2024-11-27T15:27:26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del w:id="268" w:author="明" w:date="2024-11-27T15:27:26Z">
        <w:r>
          <w:rPr>
            <w:rFonts w:ascii="宋体" w:hAnsi="宋体" w:eastAsia="宋体" w:cs="宋体"/>
            <w:spacing w:val="-1"/>
            <w:sz w:val="24"/>
            <w:szCs w:val="24"/>
          </w:rPr>
          <w:delText>进行沟通得到对方谅解后才视为合同解除。</w:delText>
        </w:r>
      </w:del>
    </w:p>
    <w:p>
      <w:pPr>
        <w:spacing w:before="78" w:line="332" w:lineRule="auto"/>
        <w:ind w:left="21" w:right="13" w:firstLine="452"/>
        <w:rPr>
          <w:ins w:id="269" w:author="明" w:date="2024-11-27T14:52:42Z"/>
          <w:rFonts w:ascii="宋体" w:hAnsi="宋体" w:eastAsia="宋体" w:cs="宋体"/>
          <w:sz w:val="24"/>
          <w:szCs w:val="24"/>
        </w:rPr>
      </w:pPr>
    </w:p>
    <w:p>
      <w:pPr>
        <w:tabs>
          <w:tab w:val="left" w:pos="424"/>
        </w:tabs>
        <w:spacing w:line="240" w:lineRule="auto"/>
        <w:rPr>
          <w:ins w:id="270" w:author="明" w:date="2024-11-27T14:52:58Z"/>
          <w:rFonts w:hint="eastAsia" w:eastAsia="宋体"/>
          <w:lang w:val="en-US" w:eastAsia="zh-CN"/>
        </w:rPr>
      </w:pPr>
    </w:p>
    <w:p>
      <w:pPr>
        <w:spacing w:before="78" w:line="220" w:lineRule="auto"/>
        <w:ind w:left="0"/>
        <w:rPr>
          <w:ins w:id="271" w:author="明" w:date="2024-11-27T15:38:12Z"/>
          <w:rFonts w:hint="eastAsia" w:ascii="宋体" w:hAnsi="宋体" w:eastAsia="宋体" w:cs="宋体"/>
          <w:b/>
          <w:bCs/>
          <w:spacing w:val="-4"/>
          <w:sz w:val="24"/>
          <w:szCs w:val="24"/>
        </w:rPr>
      </w:pPr>
      <w:ins w:id="272" w:author="明" w:date="2024-11-27T15:27:54Z">
        <w:r>
          <w:rPr>
            <w:rFonts w:hint="eastAsia" w:ascii="宋体" w:hAnsi="宋体" w:eastAsia="宋体" w:cs="宋体"/>
            <w:b/>
            <w:bCs/>
            <w:spacing w:val="-4"/>
            <w:sz w:val="24"/>
            <w:szCs w:val="24"/>
            <w:lang w:val="en-US" w:eastAsia="zh-CN"/>
          </w:rPr>
          <w:t>十</w:t>
        </w:r>
      </w:ins>
      <w:del w:id="273" w:author="明" w:date="2024-11-27T15:16:05Z">
        <w:r>
          <w:rPr>
            <w:rFonts w:ascii="宋体" w:hAnsi="宋体" w:eastAsia="宋体" w:cs="宋体"/>
            <w:b/>
            <w:bCs/>
            <w:spacing w:val="-4"/>
            <w:sz w:val="24"/>
            <w:szCs w:val="24"/>
          </w:rPr>
          <w:delText>八</w:delText>
        </w:r>
      </w:del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、</w:t>
      </w:r>
      <w:ins w:id="274" w:author="明" w:date="2024-11-27T15:38:12Z">
        <w:r>
          <w:rPr>
            <w:rFonts w:hint="eastAsia" w:ascii="宋体" w:hAnsi="宋体" w:eastAsia="宋体" w:cs="宋体"/>
            <w:b/>
            <w:bCs/>
            <w:spacing w:val="-4"/>
            <w:sz w:val="24"/>
            <w:szCs w:val="24"/>
          </w:rPr>
          <w:t>沟通方式</w:t>
        </w:r>
      </w:ins>
    </w:p>
    <w:p>
      <w:pPr>
        <w:spacing w:before="78" w:line="332" w:lineRule="auto"/>
        <w:ind w:left="21" w:right="13" w:firstLine="452"/>
        <w:rPr>
          <w:ins w:id="275" w:author="明" w:date="2024-11-27T15:38:12Z"/>
          <w:rFonts w:hint="default" w:ascii="宋体" w:hAnsi="宋体" w:eastAsia="宋体" w:cs="宋体"/>
          <w:spacing w:val="-2"/>
          <w:sz w:val="24"/>
          <w:szCs w:val="24"/>
        </w:rPr>
      </w:pPr>
      <w:ins w:id="276" w:author="明" w:date="2024-11-27T15:38:23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1</w:t>
        </w:r>
      </w:ins>
      <w:ins w:id="277" w:author="明" w:date="2024-11-27T15:38:2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0</w:t>
        </w:r>
      </w:ins>
      <w:ins w:id="278" w:author="明" w:date="2024-11-27T15:38:2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.1</w:t>
        </w:r>
      </w:ins>
      <w:ins w:id="279" w:author="明" w:date="2024-11-27T15:38:28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</w:t>
        </w:r>
      </w:ins>
      <w:ins w:id="280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>双方同意以书面形式（包括但不限于电子邮件、传真、信件等）作为主要沟通方式。对于涉及合同履行的重要事项，如需求变更、验收通知、付款通知、问题反馈等，均应以书面形式进行沟通并留存记录。</w:t>
        </w:r>
      </w:ins>
    </w:p>
    <w:p>
      <w:pPr>
        <w:spacing w:before="78" w:line="332" w:lineRule="auto"/>
        <w:ind w:left="21" w:right="13" w:firstLine="452"/>
        <w:rPr>
          <w:ins w:id="281" w:author="明" w:date="2024-11-27T15:38:12Z"/>
          <w:rFonts w:hint="default" w:ascii="宋体" w:hAnsi="宋体" w:eastAsia="宋体" w:cs="宋体"/>
          <w:spacing w:val="-2"/>
          <w:sz w:val="24"/>
          <w:szCs w:val="24"/>
        </w:rPr>
      </w:pPr>
      <w:ins w:id="282" w:author="明" w:date="2024-11-27T15:38:53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1</w:t>
        </w:r>
      </w:ins>
      <w:ins w:id="283" w:author="明" w:date="2024-11-27T15:38:5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0</w:t>
        </w:r>
      </w:ins>
      <w:ins w:id="284" w:author="明" w:date="2024-11-27T15:38:5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.2</w:t>
        </w:r>
      </w:ins>
      <w:ins w:id="285" w:author="明" w:date="2024-11-27T15:38:56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</w:t>
        </w:r>
      </w:ins>
      <w:ins w:id="286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>双方指定的电子邮箱地址分别为：甲方</w:t>
        </w:r>
        <w:commentRangeStart w:id="1"/>
        <w:r>
          <w:rPr>
            <w:rFonts w:hint="default" w:ascii="宋体" w:hAnsi="宋体" w:eastAsia="宋体" w:cs="宋体"/>
            <w:spacing w:val="-2"/>
            <w:sz w:val="24"/>
            <w:szCs w:val="24"/>
          </w:rPr>
          <w:t xml:space="preserve"> </w:t>
        </w:r>
      </w:ins>
      <w:ins w:id="287" w:author="明" w:date="2024-11-27T15:39:02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【</w:t>
        </w:r>
      </w:ins>
      <w:ins w:id="288" w:author="明" w:date="2024-11-27T15:39:20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</w:t>
        </w:r>
      </w:ins>
      <w:ins w:id="289" w:author="明" w:date="2024-11-27T15:39:2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</w:t>
        </w:r>
      </w:ins>
      <w:ins w:id="290" w:author="明" w:date="2024-11-27T15:42:12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  </w:t>
        </w:r>
      </w:ins>
      <w:ins w:id="291" w:author="明" w:date="2024-11-27T15:39:02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】</w:t>
        </w:r>
        <w:commentRangeEnd w:id="1"/>
      </w:ins>
      <w:r>
        <w:commentReference w:id="1"/>
      </w:r>
      <w:ins w:id="292" w:author="明" w:date="2024-11-27T15:39:18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（</w:t>
        </w:r>
      </w:ins>
      <w:ins w:id="293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>甲方邮箱地址</w:t>
        </w:r>
      </w:ins>
      <w:ins w:id="294" w:author="明" w:date="2024-11-27T15:39:09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）</w:t>
        </w:r>
      </w:ins>
      <w:ins w:id="295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>，乙方</w:t>
        </w:r>
      </w:ins>
      <w:ins w:id="296" w:author="明" w:date="2024-11-27T15:39:34Z">
        <w:commentRangeStart w:id="2"/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【</w:t>
        </w:r>
      </w:ins>
      <w:ins w:id="297" w:author="明" w:date="2024-11-27T15:39:3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  </w:t>
        </w:r>
      </w:ins>
      <w:ins w:id="298" w:author="明" w:date="2024-11-27T15:42:1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 </w:t>
        </w:r>
      </w:ins>
      <w:ins w:id="299" w:author="明" w:date="2024-11-27T15:39:34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】</w:t>
        </w:r>
        <w:commentRangeEnd w:id="2"/>
      </w:ins>
      <w:r>
        <w:commentReference w:id="2"/>
      </w:r>
      <w:ins w:id="300" w:author="明" w:date="2024-11-27T15:39:29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（</w:t>
        </w:r>
      </w:ins>
      <w:ins w:id="301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>乙方邮箱地址</w:t>
        </w:r>
      </w:ins>
      <w:ins w:id="302" w:author="明" w:date="2024-11-27T15:39:26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）</w:t>
        </w:r>
      </w:ins>
      <w:ins w:id="303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 xml:space="preserve">。双方通过指定邮箱发送的与合同相关的邮件，自发送成功时即视为已送达对方。若一方电子邮箱地址发生变更，应提前 </w:t>
        </w:r>
      </w:ins>
      <w:ins w:id="304" w:author="明" w:date="2024-11-27T15:39:51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【</w:t>
        </w:r>
      </w:ins>
      <w:ins w:id="305" w:author="明" w:date="2024-11-27T15:39:52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3</w:t>
        </w:r>
      </w:ins>
      <w:ins w:id="306" w:author="明" w:date="2024-11-27T15:39:51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】</w:t>
        </w:r>
      </w:ins>
      <w:ins w:id="307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 xml:space="preserve"> 个工作日书面通知对方。</w:t>
        </w:r>
      </w:ins>
    </w:p>
    <w:p>
      <w:pPr>
        <w:spacing w:before="78" w:line="332" w:lineRule="auto"/>
        <w:ind w:left="21" w:right="13" w:firstLine="452"/>
        <w:rPr>
          <w:ins w:id="308" w:author="明" w:date="2024-11-27T15:38:06Z"/>
          <w:rFonts w:ascii="宋体" w:hAnsi="宋体" w:eastAsia="宋体" w:cs="宋体"/>
          <w:b w:val="0"/>
          <w:bCs w:val="0"/>
          <w:spacing w:val="-2"/>
          <w:sz w:val="24"/>
          <w:szCs w:val="24"/>
        </w:rPr>
      </w:pPr>
      <w:ins w:id="309" w:author="明" w:date="2024-11-27T15:40:10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10.3</w:t>
        </w:r>
      </w:ins>
      <w:ins w:id="310" w:author="明" w:date="2024-11-27T15:40:1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 xml:space="preserve"> </w:t>
        </w:r>
      </w:ins>
      <w:ins w:id="311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 xml:space="preserve">双方通过电话、会议等其他方式进行沟通时，对于涉及合同条款变更、项目进度调整、重要技术问题确认等关键内容，应在沟通结束后的 </w:t>
        </w:r>
      </w:ins>
      <w:ins w:id="312" w:author="明" w:date="2024-11-27T15:40:00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【</w:t>
        </w:r>
      </w:ins>
      <w:ins w:id="313" w:author="明" w:date="2024-11-27T15:40:0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3</w:t>
        </w:r>
      </w:ins>
      <w:ins w:id="314" w:author="明" w:date="2024-11-27T15:40:00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】</w:t>
        </w:r>
      </w:ins>
      <w:ins w:id="315" w:author="明" w:date="2024-11-27T15:38:12Z">
        <w:r>
          <w:rPr>
            <w:rFonts w:hint="default" w:ascii="宋体" w:hAnsi="宋体" w:eastAsia="宋体" w:cs="宋体"/>
            <w:spacing w:val="-2"/>
            <w:sz w:val="24"/>
            <w:szCs w:val="24"/>
          </w:rPr>
          <w:t xml:space="preserve"> 个工作日内以书面形式予以确认并作为合同附件，与本合同具有同等法律效力。未经书面确认的口头沟通内容，不得作为合同履行或争议解决的依据。</w:t>
        </w:r>
      </w:ins>
    </w:p>
    <w:p>
      <w:pPr>
        <w:spacing w:before="78" w:line="220" w:lineRule="auto"/>
        <w:ind w:left="0"/>
        <w:rPr>
          <w:ins w:id="316" w:author="明" w:date="2024-11-27T15:38:06Z"/>
          <w:rFonts w:ascii="宋体" w:hAnsi="宋体" w:eastAsia="宋体" w:cs="宋体"/>
          <w:b/>
          <w:bCs/>
          <w:spacing w:val="-4"/>
          <w:sz w:val="24"/>
          <w:szCs w:val="24"/>
        </w:rPr>
      </w:pPr>
    </w:p>
    <w:p>
      <w:pPr>
        <w:spacing w:before="78" w:line="220" w:lineRule="auto"/>
        <w:ind w:left="0"/>
        <w:rPr>
          <w:rFonts w:ascii="宋体" w:hAnsi="宋体" w:eastAsia="宋体" w:cs="宋体"/>
          <w:sz w:val="24"/>
          <w:szCs w:val="24"/>
        </w:rPr>
      </w:pPr>
      <w:ins w:id="317" w:author="明" w:date="2024-11-27T15:40:24Z">
        <w:r>
          <w:rPr>
            <w:rFonts w:hint="eastAsia" w:ascii="宋体" w:hAnsi="宋体" w:eastAsia="宋体" w:cs="宋体"/>
            <w:b/>
            <w:bCs/>
            <w:spacing w:val="-4"/>
            <w:sz w:val="24"/>
            <w:szCs w:val="24"/>
            <w:lang w:val="en-US" w:eastAsia="zh-CN"/>
          </w:rPr>
          <w:t>十一</w:t>
        </w:r>
      </w:ins>
      <w:ins w:id="318" w:author="明" w:date="2024-11-27T15:40:25Z">
        <w:r>
          <w:rPr>
            <w:rFonts w:hint="eastAsia" w:ascii="宋体" w:hAnsi="宋体" w:eastAsia="宋体" w:cs="宋体"/>
            <w:b/>
            <w:bCs/>
            <w:spacing w:val="-4"/>
            <w:sz w:val="24"/>
            <w:szCs w:val="24"/>
            <w:lang w:val="en-US" w:eastAsia="zh-CN"/>
          </w:rPr>
          <w:t>、</w:t>
        </w:r>
      </w:ins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合同签订地：</w:t>
      </w:r>
    </w:p>
    <w:p>
      <w:pPr>
        <w:pStyle w:val="3"/>
        <w:spacing w:line="363" w:lineRule="auto"/>
      </w:pPr>
    </w:p>
    <w:p>
      <w:pPr>
        <w:spacing w:before="78" w:line="219" w:lineRule="auto"/>
        <w:ind w:left="443"/>
        <w:rPr>
          <w:rFonts w:ascii="宋体" w:hAnsi="宋体" w:eastAsia="宋体" w:cs="宋体"/>
          <w:sz w:val="24"/>
          <w:szCs w:val="24"/>
        </w:rPr>
      </w:pPr>
      <w:ins w:id="319" w:author="明" w:date="2024-11-27T15:15:2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本合同</w:t>
        </w:r>
      </w:ins>
      <w:del w:id="320" w:author="Grace" w:date="2024-11-28T10:50:02Z">
        <w:r>
          <w:rPr>
            <w:rFonts w:ascii="宋体" w:hAnsi="宋体" w:eastAsia="宋体" w:cs="宋体"/>
            <w:spacing w:val="-2"/>
            <w:sz w:val="24"/>
            <w:szCs w:val="24"/>
          </w:rPr>
          <w:delText>通过扫描完成签署</w:delText>
        </w:r>
      </w:del>
      <w:ins w:id="321" w:author="明" w:date="2024-11-27T15:15:31Z">
        <w:del w:id="322" w:author="Grace" w:date="2024-11-28T10:50:05Z">
          <w:r>
            <w:rPr>
              <w:rFonts w:hint="eastAsia" w:ascii="宋体" w:hAnsi="宋体" w:eastAsia="宋体" w:cs="宋体"/>
              <w:spacing w:val="-2"/>
              <w:sz w:val="24"/>
              <w:szCs w:val="24"/>
              <w:lang w:eastAsia="zh-CN"/>
            </w:rPr>
            <w:delText>，</w:delText>
          </w:r>
        </w:del>
      </w:ins>
      <w:ins w:id="323" w:author="明" w:date="2024-11-27T15:15:33Z">
        <w:del w:id="324" w:author="Grace" w:date="2024-11-28T10:50:05Z">
          <w:r>
            <w:rPr>
              <w:rFonts w:hint="eastAsia" w:ascii="宋体" w:hAnsi="宋体" w:eastAsia="宋体" w:cs="宋体"/>
              <w:spacing w:val="-2"/>
              <w:sz w:val="24"/>
              <w:szCs w:val="24"/>
              <w:lang w:val="en-US" w:eastAsia="zh-CN"/>
            </w:rPr>
            <w:delText>合</w:delText>
          </w:r>
        </w:del>
      </w:ins>
      <w:ins w:id="325" w:author="明" w:date="2024-11-27T15:15:33Z">
        <w:del w:id="326" w:author="Grace" w:date="2024-11-28T10:50:04Z">
          <w:r>
            <w:rPr>
              <w:rFonts w:hint="eastAsia" w:ascii="宋体" w:hAnsi="宋体" w:eastAsia="宋体" w:cs="宋体"/>
              <w:spacing w:val="-2"/>
              <w:sz w:val="24"/>
              <w:szCs w:val="24"/>
              <w:lang w:val="en-US" w:eastAsia="zh-CN"/>
            </w:rPr>
            <w:delText>同</w:delText>
          </w:r>
        </w:del>
      </w:ins>
      <w:ins w:id="327" w:author="明" w:date="2024-11-27T15:15:3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签订</w:t>
        </w:r>
      </w:ins>
      <w:ins w:id="328" w:author="明" w:date="2024-11-27T15:15:36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地</w:t>
        </w:r>
      </w:ins>
      <w:ins w:id="329" w:author="明" w:date="2024-11-27T15:15:3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为</w:t>
        </w:r>
      </w:ins>
      <w:ins w:id="330" w:author="明" w:date="2024-11-27T15:15:40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广东省</w:t>
        </w:r>
      </w:ins>
      <w:ins w:id="331" w:author="明" w:date="2024-11-27T15:15:43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深圳</w:t>
        </w:r>
      </w:ins>
      <w:ins w:id="332" w:author="明" w:date="2024-11-27T15:15:4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市</w:t>
        </w:r>
      </w:ins>
      <w:ins w:id="333" w:author="Grace" w:date="2024-11-28T10:49:39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福田区</w:t>
        </w:r>
      </w:ins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>
      <w:pPr>
        <w:pStyle w:val="3"/>
        <w:spacing w:line="366" w:lineRule="auto"/>
      </w:pPr>
    </w:p>
    <w:p>
      <w:pPr>
        <w:spacing w:before="78" w:line="219" w:lineRule="auto"/>
        <w:ind w:left="29"/>
        <w:rPr>
          <w:ins w:id="334" w:author="明" w:date="2024-11-27T15:28:34Z"/>
          <w:rFonts w:hint="eastAsia" w:ascii="宋体" w:hAnsi="宋体" w:eastAsia="宋体" w:cs="宋体"/>
          <w:b/>
          <w:bCs/>
          <w:spacing w:val="-6"/>
          <w:sz w:val="24"/>
          <w:szCs w:val="24"/>
          <w:lang w:val="en-US" w:eastAsia="zh-CN"/>
        </w:rPr>
      </w:pPr>
      <w:ins w:id="335" w:author="明" w:date="2024-11-27T15:27:59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十</w:t>
        </w:r>
      </w:ins>
      <w:ins w:id="336" w:author="明" w:date="2024-11-27T15:40:30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二</w:t>
        </w:r>
      </w:ins>
      <w:ins w:id="337" w:author="明" w:date="2024-11-27T15:28:27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、</w:t>
        </w:r>
      </w:ins>
      <w:ins w:id="338" w:author="明" w:date="2024-11-27T15:28:32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争议</w:t>
        </w:r>
      </w:ins>
      <w:ins w:id="339" w:author="明" w:date="2024-11-27T15:28:34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解决</w:t>
        </w:r>
      </w:ins>
    </w:p>
    <w:p>
      <w:pPr>
        <w:spacing w:before="78" w:line="332" w:lineRule="auto"/>
        <w:ind w:left="21" w:right="13" w:firstLine="452"/>
        <w:rPr>
          <w:ins w:id="340" w:author="明" w:date="2024-11-27T15:28:25Z"/>
          <w:rFonts w:hint="default" w:ascii="宋体" w:hAnsi="宋体" w:eastAsia="宋体" w:cs="宋体"/>
          <w:b w:val="0"/>
          <w:bCs w:val="0"/>
          <w:spacing w:val="-3"/>
          <w:sz w:val="24"/>
          <w:szCs w:val="24"/>
          <w:lang w:val="en-US" w:eastAsia="zh-CN"/>
        </w:rPr>
      </w:pPr>
      <w:ins w:id="341" w:author="明" w:date="2024-11-27T15:28:45Z">
        <w:r>
          <w:rPr>
            <w:rFonts w:hint="default" w:ascii="宋体" w:hAnsi="宋体" w:eastAsia="宋体" w:cs="宋体"/>
            <w:spacing w:val="-3"/>
            <w:sz w:val="24"/>
            <w:szCs w:val="24"/>
            <w:lang w:eastAsia="zh-CN"/>
          </w:rPr>
          <w:t>双方发生争议时，应首先通过友好协商解决；协商不成的，任何一方均可向甲方所在地人民法院提起诉讼。在争议解决期间，除涉及争议的部分外，双方应继续履行本合同其他条款。</w:t>
        </w:r>
      </w:ins>
    </w:p>
    <w:p>
      <w:pPr>
        <w:spacing w:before="78" w:line="219" w:lineRule="auto"/>
        <w:ind w:left="29"/>
        <w:rPr>
          <w:ins w:id="342" w:author="明" w:date="2024-11-27T15:28:58Z"/>
          <w:rFonts w:ascii="宋体" w:hAnsi="宋体" w:eastAsia="宋体" w:cs="宋体"/>
          <w:b/>
          <w:bCs/>
          <w:spacing w:val="-6"/>
          <w:sz w:val="24"/>
          <w:szCs w:val="24"/>
        </w:rPr>
      </w:pPr>
    </w:p>
    <w:p>
      <w:pPr>
        <w:spacing w:before="78" w:line="219" w:lineRule="auto"/>
        <w:ind w:left="29"/>
        <w:rPr>
          <w:rFonts w:ascii="宋体" w:hAnsi="宋体" w:eastAsia="宋体" w:cs="宋体"/>
          <w:sz w:val="24"/>
          <w:szCs w:val="24"/>
        </w:rPr>
      </w:pPr>
      <w:ins w:id="343" w:author="明" w:date="2024-11-27T15:29:07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十</w:t>
        </w:r>
      </w:ins>
      <w:ins w:id="344" w:author="明" w:date="2024-11-27T15:40:32Z">
        <w:r>
          <w:rPr>
            <w:rFonts w:hint="eastAsia" w:ascii="宋体" w:hAnsi="宋体" w:eastAsia="宋体" w:cs="宋体"/>
            <w:b/>
            <w:bCs/>
            <w:spacing w:val="-6"/>
            <w:sz w:val="24"/>
            <w:szCs w:val="24"/>
            <w:lang w:val="en-US" w:eastAsia="zh-CN"/>
          </w:rPr>
          <w:t>三</w:t>
        </w:r>
      </w:ins>
      <w:del w:id="345" w:author="明" w:date="2024-11-27T15:27:56Z">
        <w:r>
          <w:rPr>
            <w:rFonts w:ascii="宋体" w:hAnsi="宋体" w:eastAsia="宋体" w:cs="宋体"/>
            <w:b/>
            <w:bCs/>
            <w:spacing w:val="-6"/>
            <w:sz w:val="24"/>
            <w:szCs w:val="24"/>
          </w:rPr>
          <w:delText>九</w:delText>
        </w:r>
      </w:del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、附则：</w:t>
      </w:r>
    </w:p>
    <w:p>
      <w:pPr>
        <w:pStyle w:val="3"/>
        <w:spacing w:line="363" w:lineRule="auto"/>
      </w:pPr>
    </w:p>
    <w:p>
      <w:pPr>
        <w:spacing w:before="78" w:line="338" w:lineRule="auto"/>
        <w:ind w:left="22" w:right="13" w:firstLine="421"/>
        <w:jc w:val="both"/>
        <w:rPr>
          <w:rFonts w:ascii="宋体" w:hAnsi="宋体" w:eastAsia="宋体" w:cs="宋体"/>
          <w:sz w:val="24"/>
          <w:szCs w:val="24"/>
        </w:rPr>
      </w:pPr>
      <w:ins w:id="346" w:author="明" w:date="2024-11-27T15:29:09Z">
        <w:r>
          <w:rPr>
            <w:rFonts w:hint="eastAsia" w:ascii="宋体" w:hAnsi="宋体" w:eastAsia="宋体" w:cs="宋体"/>
            <w:sz w:val="24"/>
            <w:szCs w:val="24"/>
            <w:lang w:val="en-US" w:eastAsia="zh-CN"/>
          </w:rPr>
          <w:t>1</w:t>
        </w:r>
      </w:ins>
      <w:ins w:id="347" w:author="明" w:date="2024-11-27T15:40:38Z">
        <w:r>
          <w:rPr>
            <w:rFonts w:hint="eastAsia" w:ascii="宋体" w:hAnsi="宋体" w:eastAsia="宋体" w:cs="宋体"/>
            <w:sz w:val="24"/>
            <w:szCs w:val="24"/>
            <w:lang w:val="en-US" w:eastAsia="zh-CN"/>
          </w:rPr>
          <w:t>3</w:t>
        </w:r>
      </w:ins>
      <w:del w:id="348" w:author="明" w:date="2024-11-27T15:29:09Z">
        <w:r>
          <w:rPr>
            <w:rFonts w:ascii="宋体" w:hAnsi="宋体" w:eastAsia="宋体" w:cs="宋体"/>
            <w:sz w:val="24"/>
            <w:szCs w:val="24"/>
          </w:rPr>
          <w:delText>9</w:delText>
        </w:r>
      </w:del>
      <w:r>
        <w:rPr>
          <w:rFonts w:ascii="宋体" w:hAnsi="宋体" w:eastAsia="宋体" w:cs="宋体"/>
          <w:sz w:val="24"/>
          <w:szCs w:val="24"/>
        </w:rPr>
        <w:t>.1</w:t>
      </w:r>
      <w:ins w:id="349" w:author="明" w:date="2024-11-27T15:30:10Z">
        <w:r>
          <w:rPr>
            <w:rFonts w:hint="eastAsia" w:ascii="宋体" w:hAnsi="宋体" w:eastAsia="宋体" w:cs="宋体"/>
            <w:sz w:val="24"/>
            <w:szCs w:val="24"/>
            <w:lang w:val="en-US" w:eastAsia="zh-CN"/>
          </w:rPr>
          <w:t xml:space="preserve"> </w:t>
        </w:r>
      </w:ins>
      <w:del w:id="350" w:author="明" w:date="2024-11-27T15:30:06Z">
        <w:r>
          <w:rPr>
            <w:rFonts w:ascii="宋体" w:hAnsi="宋体" w:eastAsia="宋体" w:cs="宋体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z w:val="24"/>
          <w:szCs w:val="24"/>
        </w:rPr>
        <w:t>本合同一式两份，甲乙双方各持一份，具</w:t>
      </w:r>
      <w:r>
        <w:rPr>
          <w:rFonts w:ascii="宋体" w:hAnsi="宋体" w:eastAsia="宋体" w:cs="宋体"/>
          <w:spacing w:val="-1"/>
          <w:sz w:val="24"/>
          <w:szCs w:val="24"/>
        </w:rPr>
        <w:t>有同等法律效力，双方签字</w:t>
      </w:r>
      <w:del w:id="351" w:author="明" w:date="2024-11-27T15:29:55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盖章后立即生效。</w:t>
      </w:r>
      <w:del w:id="352" w:author="明" w:date="2024-11-27T15:30:02Z">
        <w:r>
          <w:rPr>
            <w:rFonts w:ascii="宋体" w:hAnsi="宋体" w:eastAsia="宋体" w:cs="宋体"/>
            <w:spacing w:val="-3"/>
            <w:sz w:val="24"/>
            <w:szCs w:val="24"/>
          </w:rPr>
          <w:delText>双方发生争议时，协商解决，协商不成任何一方均可向甲方所</w:delText>
        </w:r>
      </w:del>
      <w:del w:id="353" w:author="明" w:date="2024-11-27T15:30:02Z">
        <w:r>
          <w:rPr>
            <w:rFonts w:ascii="宋体" w:hAnsi="宋体" w:eastAsia="宋体" w:cs="宋体"/>
            <w:spacing w:val="1"/>
            <w:sz w:val="24"/>
            <w:szCs w:val="24"/>
          </w:rPr>
          <w:delText xml:space="preserve"> </w:delText>
        </w:r>
      </w:del>
      <w:del w:id="354" w:author="明" w:date="2024-11-27T15:30:02Z">
        <w:r>
          <w:rPr>
            <w:rFonts w:ascii="宋体" w:hAnsi="宋体" w:eastAsia="宋体" w:cs="宋体"/>
            <w:spacing w:val="-1"/>
            <w:sz w:val="24"/>
            <w:szCs w:val="24"/>
          </w:rPr>
          <w:delText>在地人民法院提起诉讼。</w:delText>
        </w:r>
      </w:del>
    </w:p>
    <w:p>
      <w:pPr>
        <w:spacing w:before="312" w:line="548" w:lineRule="auto"/>
        <w:ind w:left="444" w:right="1579"/>
        <w:rPr>
          <w:rFonts w:ascii="宋体" w:hAnsi="宋体" w:eastAsia="宋体" w:cs="宋体"/>
          <w:sz w:val="24"/>
          <w:szCs w:val="24"/>
        </w:rPr>
      </w:pPr>
      <w:ins w:id="355" w:author="明" w:date="2024-11-27T15:29:1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1</w:t>
        </w:r>
      </w:ins>
      <w:ins w:id="356" w:author="明" w:date="2024-11-27T15:40:41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</w:t>
        </w:r>
      </w:ins>
      <w:del w:id="357" w:author="明" w:date="2024-11-27T15:29:12Z">
        <w:r>
          <w:rPr>
            <w:rFonts w:ascii="宋体" w:hAnsi="宋体" w:eastAsia="宋体" w:cs="宋体"/>
            <w:spacing w:val="-1"/>
            <w:sz w:val="24"/>
            <w:szCs w:val="24"/>
          </w:rPr>
          <w:delText>9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.2</w:t>
      </w:r>
      <w:ins w:id="358" w:author="明" w:date="2024-11-27T15:30:12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 xml:space="preserve"> </w:t>
        </w:r>
      </w:ins>
      <w:del w:id="359" w:author="明" w:date="2024-11-27T15:30:07Z">
        <w:r>
          <w:rPr>
            <w:rFonts w:ascii="宋体" w:hAnsi="宋体" w:eastAsia="宋体" w:cs="宋体"/>
            <w:spacing w:val="-1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1"/>
          <w:sz w:val="24"/>
          <w:szCs w:val="24"/>
        </w:rPr>
        <w:t>《附录</w:t>
      </w:r>
      <w:r>
        <w:rPr>
          <w:rFonts w:ascii="宋体" w:hAnsi="宋体" w:eastAsia="宋体" w:cs="宋体"/>
          <w:spacing w:val="-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1》经双方签署后与本合同具有同等法律效力</w:t>
      </w:r>
      <w:ins w:id="360" w:author="明" w:date="2024-11-27T15:29:21Z">
        <w:r>
          <w:rPr>
            <w:rFonts w:hint="eastAsia" w:ascii="宋体" w:hAnsi="宋体" w:eastAsia="宋体" w:cs="宋体"/>
            <w:spacing w:val="-1"/>
            <w:sz w:val="24"/>
            <w:szCs w:val="24"/>
            <w:lang w:eastAsia="zh-CN"/>
          </w:rPr>
          <w:t>。</w:t>
        </w:r>
      </w:ins>
      <w:ins w:id="361" w:author="明" w:date="2024-11-27T15:29:16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1</w:t>
        </w:r>
      </w:ins>
      <w:ins w:id="362" w:author="明" w:date="2024-11-27T15:40:44Z">
        <w:r>
          <w:rPr>
            <w:rFonts w:hint="eastAsia" w:ascii="宋体" w:hAnsi="宋体" w:eastAsia="宋体" w:cs="宋体"/>
            <w:spacing w:val="-1"/>
            <w:sz w:val="24"/>
            <w:szCs w:val="24"/>
            <w:lang w:val="en-US" w:eastAsia="zh-CN"/>
          </w:rPr>
          <w:t>3</w:t>
        </w:r>
      </w:ins>
      <w:del w:id="363" w:author="明" w:date="2024-11-27T15:29:16Z">
        <w:r>
          <w:rPr>
            <w:rFonts w:ascii="宋体" w:hAnsi="宋体" w:eastAsia="宋体" w:cs="宋体"/>
            <w:spacing w:val="-1"/>
            <w:sz w:val="24"/>
            <w:szCs w:val="24"/>
          </w:rPr>
          <w:delText>。</w:delText>
        </w:r>
      </w:del>
      <w:del w:id="364" w:author="明" w:date="2024-11-27T15:29:15Z">
        <w:r>
          <w:rPr>
            <w:rFonts w:ascii="宋体" w:hAnsi="宋体" w:eastAsia="宋体" w:cs="宋体"/>
            <w:sz w:val="24"/>
            <w:szCs w:val="24"/>
          </w:rPr>
          <w:delText xml:space="preserve"> </w:delText>
        </w:r>
      </w:del>
      <w:del w:id="365" w:author="明" w:date="2024-11-27T15:29:15Z">
        <w:r>
          <w:rPr>
            <w:rFonts w:ascii="宋体" w:hAnsi="宋体" w:eastAsia="宋体" w:cs="宋体"/>
            <w:spacing w:val="-3"/>
            <w:sz w:val="24"/>
            <w:szCs w:val="24"/>
          </w:rPr>
          <w:delText>9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.3</w:t>
      </w:r>
      <w:ins w:id="366" w:author="明" w:date="2024-11-27T15:30:09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 xml:space="preserve"> </w:t>
        </w:r>
      </w:ins>
      <w:del w:id="367" w:author="明" w:date="2024-11-27T15:30:07Z">
        <w:r>
          <w:rPr>
            <w:rFonts w:ascii="宋体" w:hAnsi="宋体" w:eastAsia="宋体" w:cs="宋体"/>
            <w:spacing w:val="-3"/>
            <w:sz w:val="24"/>
            <w:szCs w:val="24"/>
          </w:rPr>
          <w:delText>、</w:delText>
        </w:r>
      </w:del>
      <w:r>
        <w:rPr>
          <w:rFonts w:ascii="宋体" w:hAnsi="宋体" w:eastAsia="宋体" w:cs="宋体"/>
          <w:spacing w:val="-3"/>
          <w:sz w:val="24"/>
          <w:szCs w:val="24"/>
        </w:rPr>
        <w:t>本合同共计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del w:id="368" w:author="明" w:date="2024-11-27T15:30:24Z">
        <w:r>
          <w:rPr>
            <w:rFonts w:hint="default" w:ascii="宋体" w:hAnsi="宋体" w:eastAsia="宋体" w:cs="宋体"/>
            <w:spacing w:val="-3"/>
            <w:sz w:val="24"/>
            <w:szCs w:val="24"/>
            <w:lang w:val="en-US"/>
          </w:rPr>
          <w:delText>9</w:delText>
        </w:r>
      </w:del>
      <w:ins w:id="369" w:author="明" w:date="2024-11-27T15:30:26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1</w:t>
        </w:r>
      </w:ins>
      <w:ins w:id="370" w:author="明" w:date="2024-11-27T15:41:33Z">
        <w:r>
          <w:rPr>
            <w:rFonts w:hint="eastAsia" w:ascii="宋体" w:hAnsi="宋体" w:eastAsia="宋体" w:cs="宋体"/>
            <w:spacing w:val="-3"/>
            <w:sz w:val="24"/>
            <w:szCs w:val="24"/>
            <w:lang w:val="en-US" w:eastAsia="zh-CN"/>
          </w:rPr>
          <w:t>3</w:t>
        </w:r>
      </w:ins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条，</w:t>
      </w:r>
      <w:bookmarkStart w:id="0" w:name="_GoBack"/>
      <w:bookmarkEnd w:id="0"/>
      <w:r>
        <w:rPr>
          <w:rFonts w:ascii="宋体" w:hAnsi="宋体" w:eastAsia="宋体" w:cs="宋体"/>
          <w:spacing w:val="-3"/>
          <w:sz w:val="24"/>
          <w:szCs w:val="24"/>
        </w:rPr>
        <w:t>本条为本合同的最后一条最后一项</w:t>
      </w:r>
      <w:ins w:id="371" w:author="明" w:date="2024-11-27T15:29:22Z">
        <w:r>
          <w:rPr>
            <w:rFonts w:hint="eastAsia" w:ascii="宋体" w:hAnsi="宋体" w:eastAsia="宋体" w:cs="宋体"/>
            <w:spacing w:val="-3"/>
            <w:sz w:val="24"/>
            <w:szCs w:val="24"/>
            <w:lang w:eastAsia="zh-CN"/>
          </w:rPr>
          <w:t>。</w:t>
        </w:r>
      </w:ins>
      <w:del w:id="372" w:author="明" w:date="2024-11-27T15:29:18Z">
        <w:r>
          <w:rPr>
            <w:rFonts w:ascii="宋体" w:hAnsi="宋体" w:eastAsia="宋体" w:cs="宋体"/>
            <w:spacing w:val="-3"/>
            <w:sz w:val="24"/>
            <w:szCs w:val="24"/>
          </w:rPr>
          <w:delText>。</w:delText>
        </w:r>
      </w:del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del w:id="373" w:author="明" w:date="2024-11-27T15:49:59Z"/>
        </w:rPr>
      </w:pPr>
    </w:p>
    <w:p>
      <w:pPr>
        <w:pStyle w:val="3"/>
        <w:rPr>
          <w:del w:id="374" w:author="明" w:date="2024-11-27T15:49:57Z"/>
        </w:rPr>
      </w:pPr>
    </w:p>
    <w:p>
      <w:pPr>
        <w:pStyle w:val="3"/>
        <w:rPr>
          <w:del w:id="375" w:author="明" w:date="2024-11-27T15:49:57Z"/>
        </w:rPr>
      </w:pPr>
    </w:p>
    <w:p>
      <w:pPr>
        <w:pStyle w:val="3"/>
        <w:rPr>
          <w:del w:id="376" w:author="明" w:date="2024-11-27T15:49:57Z"/>
        </w:rPr>
      </w:pPr>
    </w:p>
    <w:p>
      <w:pPr>
        <w:pStyle w:val="3"/>
        <w:rPr>
          <w:del w:id="377" w:author="明" w:date="2024-11-27T15:49:56Z"/>
        </w:rPr>
      </w:pPr>
    </w:p>
    <w:p>
      <w:pPr>
        <w:pStyle w:val="3"/>
        <w:rPr>
          <w:del w:id="378" w:author="明" w:date="2024-11-27T15:49:56Z"/>
        </w:rPr>
      </w:pPr>
    </w:p>
    <w:p>
      <w:pPr>
        <w:pStyle w:val="3"/>
        <w:rPr>
          <w:del w:id="379" w:author="明" w:date="2024-11-27T15:49:56Z"/>
        </w:rPr>
      </w:pPr>
    </w:p>
    <w:p>
      <w:pPr>
        <w:pStyle w:val="3"/>
        <w:rPr>
          <w:del w:id="380" w:author="明" w:date="2024-11-27T15:49:56Z"/>
        </w:rPr>
      </w:pPr>
    </w:p>
    <w:p>
      <w:pPr>
        <w:pStyle w:val="3"/>
        <w:rPr>
          <w:del w:id="381" w:author="明" w:date="2024-11-27T15:49:56Z"/>
        </w:rPr>
      </w:pPr>
    </w:p>
    <w:p>
      <w:pPr>
        <w:pStyle w:val="3"/>
        <w:rPr>
          <w:del w:id="382" w:author="明" w:date="2024-11-27T15:49:56Z"/>
        </w:rPr>
      </w:pPr>
    </w:p>
    <w:p>
      <w:pPr>
        <w:pStyle w:val="3"/>
        <w:rPr>
          <w:del w:id="383" w:author="明" w:date="2024-11-27T15:49:55Z"/>
        </w:rPr>
      </w:pPr>
    </w:p>
    <w:p>
      <w:pPr>
        <w:pStyle w:val="3"/>
        <w:rPr>
          <w:del w:id="384" w:author="明" w:date="2024-11-27T15:49:55Z"/>
        </w:rPr>
      </w:pPr>
    </w:p>
    <w:p>
      <w:pPr>
        <w:pStyle w:val="3"/>
        <w:rPr>
          <w:del w:id="385" w:author="明" w:date="2024-11-27T15:49:55Z"/>
        </w:rPr>
      </w:pPr>
    </w:p>
    <w:p>
      <w:pPr>
        <w:pStyle w:val="3"/>
        <w:rPr>
          <w:del w:id="386" w:author="明" w:date="2024-11-27T15:49:55Z"/>
        </w:rPr>
      </w:pPr>
    </w:p>
    <w:p>
      <w:pPr>
        <w:pStyle w:val="3"/>
        <w:spacing w:line="241" w:lineRule="auto"/>
        <w:rPr>
          <w:del w:id="387" w:author="明" w:date="2024-11-27T15:49:55Z"/>
        </w:rPr>
      </w:pPr>
    </w:p>
    <w:p>
      <w:pPr>
        <w:pStyle w:val="3"/>
        <w:spacing w:line="241" w:lineRule="auto"/>
        <w:rPr>
          <w:del w:id="388" w:author="明" w:date="2024-11-27T15:49:55Z"/>
        </w:rPr>
      </w:pPr>
    </w:p>
    <w:p>
      <w:pPr>
        <w:pStyle w:val="3"/>
        <w:spacing w:line="241" w:lineRule="auto"/>
        <w:rPr>
          <w:del w:id="389" w:author="明" w:date="2024-11-27T15:49:55Z"/>
        </w:rPr>
      </w:pPr>
    </w:p>
    <w:p>
      <w:pPr>
        <w:pStyle w:val="3"/>
        <w:spacing w:line="241" w:lineRule="auto"/>
        <w:rPr>
          <w:del w:id="390" w:author="明" w:date="2024-11-27T15:49:54Z"/>
        </w:rPr>
      </w:pPr>
    </w:p>
    <w:p>
      <w:pPr>
        <w:pStyle w:val="3"/>
        <w:spacing w:line="241" w:lineRule="auto"/>
        <w:rPr>
          <w:del w:id="391" w:author="明" w:date="2024-11-27T15:49:54Z"/>
        </w:rPr>
      </w:pPr>
    </w:p>
    <w:p>
      <w:pPr>
        <w:pStyle w:val="3"/>
        <w:spacing w:line="241" w:lineRule="auto"/>
        <w:rPr>
          <w:del w:id="392" w:author="明" w:date="2024-11-27T15:49:54Z"/>
        </w:rPr>
      </w:pPr>
    </w:p>
    <w:p>
      <w:pPr>
        <w:pStyle w:val="3"/>
        <w:spacing w:line="241" w:lineRule="auto"/>
      </w:pPr>
    </w:p>
    <w:p>
      <w:pPr>
        <w:pStyle w:val="3"/>
        <w:spacing w:line="241" w:lineRule="auto"/>
      </w:pPr>
    </w:p>
    <w:p>
      <w:pPr>
        <w:spacing w:before="78" w:line="219" w:lineRule="auto"/>
        <w:ind w:left="5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6"/>
          <w:sz w:val="24"/>
          <w:szCs w:val="24"/>
        </w:rPr>
        <w:t>甲方（签字，盖章</w:t>
      </w:r>
      <w:r>
        <w:rPr>
          <w:rFonts w:ascii="宋体" w:hAnsi="宋体" w:eastAsia="宋体" w:cs="宋体"/>
          <w:spacing w:val="-38"/>
          <w:sz w:val="24"/>
          <w:szCs w:val="24"/>
        </w:rPr>
        <w:t>）：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 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       </w:t>
      </w:r>
      <w:r>
        <w:rPr>
          <w:rFonts w:ascii="宋体" w:hAnsi="宋体" w:eastAsia="宋体" w:cs="宋体"/>
          <w:spacing w:val="-16"/>
          <w:sz w:val="24"/>
          <w:szCs w:val="24"/>
        </w:rPr>
        <w:t>乙方（签字，盖章</w:t>
      </w:r>
      <w:r>
        <w:rPr>
          <w:rFonts w:ascii="宋体" w:hAnsi="宋体" w:eastAsia="宋体" w:cs="宋体"/>
          <w:spacing w:val="-38"/>
          <w:sz w:val="24"/>
          <w:szCs w:val="24"/>
        </w:rPr>
        <w:t>）：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</w:t>
      </w:r>
    </w:p>
    <w:p>
      <w:pPr>
        <w:pStyle w:val="3"/>
        <w:spacing w:line="365" w:lineRule="auto"/>
      </w:pPr>
    </w:p>
    <w:p>
      <w:pPr>
        <w:spacing w:before="78" w:line="221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联系电话：</w:t>
      </w:r>
      <w:r>
        <w:rPr>
          <w:rFonts w:ascii="宋体" w:hAnsi="宋体" w:eastAsia="宋体" w:cs="宋体"/>
          <w:spacing w:val="-2"/>
          <w:sz w:val="24"/>
          <w:szCs w:val="24"/>
          <w:u w:val="single" w:color="auto"/>
        </w:rPr>
        <w:t xml:space="preserve">                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         联系电</w:t>
      </w:r>
      <w:r>
        <w:rPr>
          <w:rFonts w:ascii="宋体" w:hAnsi="宋体" w:eastAsia="宋体" w:cs="宋体"/>
          <w:spacing w:val="-3"/>
          <w:sz w:val="24"/>
          <w:szCs w:val="24"/>
        </w:rPr>
        <w:t>话：</w:t>
      </w:r>
      <w:r>
        <w:rPr>
          <w:rFonts w:ascii="宋体" w:hAnsi="宋体" w:eastAsia="宋体" w:cs="宋体"/>
          <w:spacing w:val="-3"/>
          <w:sz w:val="24"/>
          <w:szCs w:val="24"/>
          <w:u w:val="single" w:color="auto"/>
        </w:rPr>
        <w:t xml:space="preserve">                  </w:t>
      </w:r>
    </w:p>
    <w:p>
      <w:pPr>
        <w:pStyle w:val="3"/>
        <w:spacing w:line="361" w:lineRule="auto"/>
      </w:pPr>
    </w:p>
    <w:p>
      <w:pPr>
        <w:tabs>
          <w:tab w:val="left" w:pos="1573"/>
        </w:tabs>
        <w:spacing w:before="79" w:line="219" w:lineRule="auto"/>
        <w:ind w:left="49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u w:val="single" w:color="auto"/>
        </w:rPr>
        <w:tab/>
      </w:r>
      <w:r>
        <w:rPr>
          <w:rFonts w:ascii="宋体" w:hAnsi="宋体" w:eastAsia="宋体" w:cs="宋体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年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10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月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日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</w:t>
      </w:r>
      <w:r>
        <w:rPr>
          <w:rFonts w:ascii="宋体" w:hAnsi="宋体" w:eastAsia="宋体" w:cs="宋体"/>
          <w:spacing w:val="-1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年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10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月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6"/>
          <w:sz w:val="24"/>
          <w:szCs w:val="24"/>
        </w:rPr>
        <w:t>日</w:t>
      </w:r>
    </w:p>
    <w:p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9"/>
          <w:pgMar w:top="1003" w:right="1785" w:bottom="0" w:left="1785" w:header="726" w:footer="0" w:gutter="0"/>
          <w:cols w:space="720" w:num="1"/>
        </w:sectPr>
      </w:pPr>
    </w:p>
    <w:p>
      <w:pPr>
        <w:pStyle w:val="3"/>
        <w:spacing w:line="249" w:lineRule="auto"/>
      </w:pPr>
    </w:p>
    <w:p>
      <w:pPr>
        <w:pStyle w:val="3"/>
        <w:spacing w:line="249" w:lineRule="auto"/>
      </w:pPr>
    </w:p>
    <w:p>
      <w:pPr>
        <w:spacing w:before="97" w:line="219" w:lineRule="auto"/>
        <w:ind w:left="49"/>
        <w:outlineLvl w:val="1"/>
        <w:rPr>
          <w:rFonts w:ascii="Calibri" w:hAnsi="Calibri" w:eastAsia="Calibri" w:cs="Calibri"/>
          <w:sz w:val="30"/>
          <w:szCs w:val="30"/>
        </w:rPr>
      </w:pPr>
      <w:r>
        <w:rPr>
          <w:rFonts w:ascii="宋体" w:hAnsi="宋体" w:eastAsia="宋体" w:cs="宋体"/>
          <w:b/>
          <w:bCs/>
          <w:spacing w:val="-14"/>
          <w:sz w:val="30"/>
          <w:szCs w:val="30"/>
        </w:rPr>
        <w:t>附录</w:t>
      </w:r>
      <w:r>
        <w:rPr>
          <w:rFonts w:ascii="宋体" w:hAnsi="宋体" w:eastAsia="宋体" w:cs="宋体"/>
          <w:spacing w:val="-52"/>
          <w:sz w:val="30"/>
          <w:szCs w:val="30"/>
        </w:rPr>
        <w:t xml:space="preserve"> </w:t>
      </w:r>
      <w:r>
        <w:rPr>
          <w:rFonts w:ascii="Calibri" w:hAnsi="Calibri" w:eastAsia="Calibri" w:cs="Calibri"/>
          <w:b/>
          <w:bCs/>
          <w:spacing w:val="-14"/>
          <w:sz w:val="30"/>
          <w:szCs w:val="30"/>
        </w:rPr>
        <w:t>1</w:t>
      </w:r>
    </w:p>
    <w:p>
      <w:pPr>
        <w:spacing w:before="119" w:line="12140" w:lineRule="exact"/>
        <w:ind w:firstLine="14"/>
      </w:pPr>
      <w:r>
        <w:rPr>
          <w:position w:val="-242"/>
        </w:rPr>
        <w:drawing>
          <wp:inline distT="0" distB="0" distL="0" distR="0">
            <wp:extent cx="5161280" cy="77082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77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19" w:lineRule="auto"/>
        <w:ind w:left="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甲方（签字，盖章</w:t>
      </w:r>
      <w:r>
        <w:rPr>
          <w:rFonts w:ascii="宋体" w:hAnsi="宋体" w:eastAsia="宋体" w:cs="宋体"/>
          <w:spacing w:val="1"/>
          <w:sz w:val="24"/>
          <w:szCs w:val="24"/>
        </w:rPr>
        <w:t>）：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 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       </w:t>
      </w:r>
      <w:r>
        <w:rPr>
          <w:rFonts w:ascii="宋体" w:hAnsi="宋体" w:eastAsia="宋体" w:cs="宋体"/>
          <w:spacing w:val="-5"/>
          <w:sz w:val="24"/>
          <w:szCs w:val="24"/>
        </w:rPr>
        <w:t>乙方（签字，盖章</w:t>
      </w:r>
      <w:r>
        <w:rPr>
          <w:rFonts w:ascii="宋体" w:hAnsi="宋体" w:eastAsia="宋体" w:cs="宋体"/>
          <w:spacing w:val="1"/>
          <w:sz w:val="24"/>
          <w:szCs w:val="24"/>
        </w:rPr>
        <w:t>）：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</w:t>
      </w:r>
    </w:p>
    <w:p>
      <w:pPr>
        <w:pStyle w:val="3"/>
        <w:spacing w:line="365" w:lineRule="auto"/>
      </w:pPr>
    </w:p>
    <w:p>
      <w:pPr>
        <w:tabs>
          <w:tab w:val="left" w:pos="1333"/>
        </w:tabs>
        <w:spacing w:before="78" w:line="219" w:lineRule="auto"/>
        <w:ind w:left="2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u w:val="single" w:color="auto"/>
        </w:rPr>
        <w:tab/>
      </w:r>
      <w:r>
        <w:rPr>
          <w:rFonts w:ascii="宋体" w:hAnsi="宋体" w:eastAsia="宋体" w:cs="宋体"/>
          <w:spacing w:val="-1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年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10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月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日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</w:t>
      </w:r>
      <w:r>
        <w:rPr>
          <w:rFonts w:ascii="宋体" w:hAnsi="宋体" w:eastAsia="宋体" w:cs="宋体"/>
          <w:spacing w:val="-1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年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10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月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</w:t>
      </w:r>
      <w:r>
        <w:rPr>
          <w:rFonts w:ascii="宋体" w:hAnsi="宋体" w:eastAsia="宋体" w:cs="宋体"/>
          <w:spacing w:val="-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日</w:t>
      </w:r>
    </w:p>
    <w:sectPr>
      <w:pgSz w:w="11906" w:h="16839"/>
      <w:pgMar w:top="1003" w:right="1785" w:bottom="0" w:left="1785" w:header="726" w:footer="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明" w:date="2024-11-27T15:42:34Z" w:initials="">
    <w:p w14:paraId="56FF808F">
      <w:pPr>
        <w:pStyle w:val="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建议公司增加详细描述模块的技术规格、参数、性能指标等内容，例如：算法应能精确模拟桌球在二维平面上的运动轨迹，包括碰撞检测、速度计算、旋转效果等，且具备可扩展性和兼容性，能够方便地集成到甲方现有系统中。</w:t>
      </w:r>
    </w:p>
  </w:comment>
  <w:comment w:id="1" w:author="明" w:date="2024-11-27T15:41:46Z" w:initials="">
    <w:p w14:paraId="6CE4FAFE">
      <w:pPr>
        <w:pStyle w:val="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请根据实际情况填写</w:t>
      </w:r>
    </w:p>
  </w:comment>
  <w:comment w:id="2" w:author="明" w:date="2024-11-27T15:42:00Z" w:initials="">
    <w:p w14:paraId="C75E507F">
      <w:pPr>
        <w:pStyle w:val="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请根据实际情况填写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FF808F" w15:done="0"/>
  <w15:commentEx w15:paraId="6CE4FAFE" w15:done="0"/>
  <w15:commentEx w15:paraId="C75E50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9" w:line="219" w:lineRule="auto"/>
      <w:ind w:left="4704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90pt;margin-top:48.65pt;height:0.75pt;width:415.3pt;mso-position-horizontal-relative:page;mso-position-vertical-relative:page;z-index:251659264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1172845</wp:posOffset>
          </wp:positionH>
          <wp:positionV relativeFrom="page">
            <wp:posOffset>471170</wp:posOffset>
          </wp:positionV>
          <wp:extent cx="157480" cy="15240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330" cy="152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pacing w:val="-2"/>
        <w:sz w:val="18"/>
        <w:szCs w:val="18"/>
      </w:rPr>
      <w:t>2D</w:t>
    </w:r>
    <w:r>
      <w:rPr>
        <w:rFonts w:ascii="Calibri" w:hAnsi="Calibri" w:eastAsia="Calibri" w:cs="Calibri"/>
        <w:spacing w:val="21"/>
        <w:w w:val="101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桌球算法</w:t>
    </w:r>
    <w:r>
      <w:rPr>
        <w:rFonts w:ascii="Calibri" w:hAnsi="Calibri" w:eastAsia="Calibri" w:cs="Calibri"/>
        <w:spacing w:val="-2"/>
        <w:sz w:val="18"/>
        <w:szCs w:val="18"/>
      </w:rPr>
      <w:t>-</w:t>
    </w:r>
    <w:r>
      <w:rPr>
        <w:rFonts w:ascii="宋体" w:hAnsi="宋体" w:eastAsia="宋体" w:cs="宋体"/>
        <w:spacing w:val="-2"/>
        <w:sz w:val="18"/>
        <w:szCs w:val="18"/>
      </w:rPr>
      <w:t>技术合同</w:t>
    </w:r>
    <w:r>
      <w:rPr>
        <w:rFonts w:ascii="Calibri" w:hAnsi="Calibri" w:eastAsia="Calibri" w:cs="Calibri"/>
        <w:spacing w:val="-2"/>
        <w:sz w:val="18"/>
        <w:szCs w:val="18"/>
      </w:rPr>
      <w:t>-</w:t>
    </w:r>
    <w:r>
      <w:rPr>
        <w:rFonts w:ascii="宋体" w:hAnsi="宋体" w:eastAsia="宋体" w:cs="宋体"/>
        <w:spacing w:val="-2"/>
        <w:sz w:val="18"/>
        <w:szCs w:val="18"/>
      </w:rPr>
      <w:t>拟定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明">
    <w15:presenceInfo w15:providerId="WPS Office" w15:userId="3227198826"/>
  </w15:person>
  <w15:person w15:author="Grace">
    <w15:presenceInfo w15:providerId="WPS Office" w15:userId="8748505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trackRevisions w:val="1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3B6B5ECE"/>
    <w:rsid w:val="41C16069"/>
    <w:rsid w:val="527457A0"/>
    <w:rsid w:val="59DD3DEE"/>
    <w:rsid w:val="74EC5CF6"/>
    <w:rsid w:val="78DF24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2714</Words>
  <Characters>2852</Characters>
  <TotalTime>14</TotalTime>
  <ScaleCrop>false</ScaleCrop>
  <LinksUpToDate>false</LinksUpToDate>
  <CharactersWithSpaces>3167</CharactersWithSpaces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2024-11-27T10:06:00Z</dcterms:created>
  <dc:creator>Given</dc:creator>
  <cp:lastModifiedBy>Grace</cp:lastModifiedBy>
  <dcterms:modified xsi:type="dcterms:W3CDTF">2024-11-28T10:50:31Z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2024-11-27T14:22:29Z</vt:filetime>
  </property>
  <property fmtid="{D5CDD505-2E9C-101B-9397-08002B2CF9AE}" pid="4" name="KSOProductBuildVer">
    <vt:lpwstr>2052-6.7.1.8828</vt:lpwstr>
  </property>
  <property fmtid="{D5CDD505-2E9C-101B-9397-08002B2CF9AE}" pid="5" name="ICV">
    <vt:lpwstr>0573EEC7466A4625B3688CF5BA4D08B3_12</vt:lpwstr>
  </property>
</Properties>
</file>